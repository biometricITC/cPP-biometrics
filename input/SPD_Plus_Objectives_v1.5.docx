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F88BE"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rPr>
      </w:pPr>
    </w:p>
    <w:p w14:paraId="070DD1A5" w14:textId="77777777" w:rsidR="00EB74CE" w:rsidRDefault="00F5177C">
      <w:pPr>
        <w:pStyle w:val="Titel"/>
        <w:pBdr>
          <w:top w:val="none" w:sz="0" w:space="0" w:color="auto"/>
          <w:left w:val="none" w:sz="0" w:space="0" w:color="auto"/>
          <w:bottom w:val="none" w:sz="0" w:space="0" w:color="auto"/>
          <w:right w:val="none" w:sz="0" w:space="0" w:color="auto"/>
          <w:between w:val="none" w:sz="0" w:space="0" w:color="auto"/>
        </w:pBdr>
        <w:rPr>
          <w:rFonts w:ascii="Concourse C6" w:hAnsi="Concourse C6"/>
          <w:lang w:val="en-GB"/>
        </w:rPr>
      </w:pPr>
      <w:r>
        <w:rPr>
          <w:rFonts w:ascii="Concourse C6" w:hAnsi="Concourse C6"/>
          <w:lang w:val="en-GB"/>
        </w:rPr>
        <w:t>Security Problem Definition</w:t>
      </w:r>
    </w:p>
    <w:p w14:paraId="38305AA5"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t>Introduction</w:t>
      </w:r>
    </w:p>
    <w:p w14:paraId="32122C2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This document comprises the Security Problem Definition for the biometric </w:t>
      </w:r>
      <w:proofErr w:type="spellStart"/>
      <w:r>
        <w:rPr>
          <w:lang w:val="en-GB"/>
        </w:rPr>
        <w:t>i</w:t>
      </w:r>
      <w:ins w:id="0" w:author="Naruki Kai" w:date="2017-05-25T17:40:00Z">
        <w:r>
          <w:rPr>
            <w:rFonts w:ascii="Calibri" w:eastAsia="Calibri" w:hAnsi="Calibri" w:hint="eastAsia"/>
            <w:lang w:val="en-GB" w:eastAsia="ja-JP"/>
          </w:rPr>
          <w:t>T</w:t>
        </w:r>
      </w:ins>
      <w:del w:id="1" w:author="Naruki Kai" w:date="2017-05-25T17:40:00Z">
        <w:r>
          <w:rPr>
            <w:lang w:val="en-GB"/>
          </w:rPr>
          <w:delText>t</w:delText>
        </w:r>
      </w:del>
      <w:r>
        <w:rPr>
          <w:lang w:val="en-GB"/>
        </w:rPr>
        <w:t>C</w:t>
      </w:r>
      <w:proofErr w:type="spellEnd"/>
      <w:r>
        <w:rPr>
          <w:lang w:val="en-GB"/>
        </w:rPr>
        <w:t xml:space="preserve">. The </w:t>
      </w:r>
      <w:proofErr w:type="spellStart"/>
      <w:r>
        <w:rPr>
          <w:lang w:val="en-GB"/>
        </w:rPr>
        <w:t>iTC</w:t>
      </w:r>
      <w:proofErr w:type="spellEnd"/>
      <w:r>
        <w:rPr>
          <w:lang w:val="en-GB"/>
        </w:rPr>
        <w:t xml:space="preserve"> currently discusses three different TOE that are all covered by the content in this document, namely:</w:t>
      </w:r>
    </w:p>
    <w:p w14:paraId="7E34C78E" w14:textId="77777777" w:rsidR="00EB74CE" w:rsidRDefault="00F5177C">
      <w:pPr>
        <w:pStyle w:val="konfidasStandard"/>
        <w:numPr>
          <w:ilvl w:val="0"/>
          <w:numId w:val="1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TOE for presentation attack detection (PAD) only (also referred to as TOE.PAD),</w:t>
      </w:r>
    </w:p>
    <w:p w14:paraId="49D8884C" w14:textId="77777777" w:rsidR="00EB74CE" w:rsidRDefault="00F5177C">
      <w:pPr>
        <w:pStyle w:val="konfidasStandard"/>
        <w:numPr>
          <w:ilvl w:val="0"/>
          <w:numId w:val="1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TOE for biometric verification only (also referred to TOE.BIO),</w:t>
      </w:r>
    </w:p>
    <w:p w14:paraId="12F1B33D" w14:textId="77777777" w:rsidR="00EB74CE" w:rsidRDefault="00F5177C">
      <w:pPr>
        <w:pStyle w:val="konfidasStandard"/>
        <w:numPr>
          <w:ilvl w:val="0"/>
          <w:numId w:val="1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An integrated solution with PAD and biometric verification (also referred to as TOE.INT).</w:t>
      </w:r>
    </w:p>
    <w:p w14:paraId="5D75E6A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If not marked expl</w:t>
      </w:r>
      <w:r>
        <w:rPr>
          <w:lang w:val="en-GB"/>
        </w:rPr>
        <w:t xml:space="preserve">icitly, the content in the following chapters applies to all TOE. </w:t>
      </w:r>
    </w:p>
    <w:p w14:paraId="0F1E770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Security Problem Definition comprises:</w:t>
      </w:r>
    </w:p>
    <w:p w14:paraId="1EC9F428" w14:textId="77777777" w:rsidR="00EB74CE" w:rsidRDefault="00F5177C">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description of the external parties that interact with the TOE,</w:t>
      </w:r>
    </w:p>
    <w:p w14:paraId="44A8727B" w14:textId="77777777" w:rsidR="00EB74CE" w:rsidRDefault="00F5177C">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description of the assets to be protected by the TOE,</w:t>
      </w:r>
    </w:p>
    <w:p w14:paraId="0D3CAB42" w14:textId="77777777" w:rsidR="00EB74CE" w:rsidRDefault="00F5177C">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A list of assumptions de</w:t>
      </w:r>
      <w:r>
        <w:rPr>
          <w:lang w:val="en-GB"/>
        </w:rPr>
        <w:t>scribing the intended environment of the TOE,</w:t>
      </w:r>
    </w:p>
    <w:p w14:paraId="6B82BCE5" w14:textId="77777777" w:rsidR="00EB74CE" w:rsidRDefault="00F5177C">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ins w:id="2" w:author="hin.chan" w:date="2017-05-18T17:31:00Z"/>
          <w:lang w:val="en-GB"/>
        </w:rPr>
      </w:pPr>
      <w:r>
        <w:rPr>
          <w:lang w:val="en-GB"/>
        </w:rPr>
        <w:t>A list of threats posed against the TOE</w:t>
      </w:r>
      <w:ins w:id="3" w:author="hin.chan" w:date="2017-05-18T17:31:00Z">
        <w:r>
          <w:rPr>
            <w:lang w:val="en-GB"/>
          </w:rPr>
          <w:t>,</w:t>
        </w:r>
      </w:ins>
    </w:p>
    <w:p w14:paraId="119586B2" w14:textId="77777777" w:rsidR="00EB74CE" w:rsidRDefault="00F5177C">
      <w:pPr>
        <w:pStyle w:val="konfidasStandard"/>
        <w:numPr>
          <w:ilvl w:val="0"/>
          <w:numId w:val="13"/>
        </w:numPr>
        <w:pBdr>
          <w:top w:val="none" w:sz="0" w:space="0" w:color="auto"/>
          <w:left w:val="none" w:sz="0" w:space="0" w:color="auto"/>
          <w:bottom w:val="none" w:sz="0" w:space="0" w:color="auto"/>
          <w:right w:val="none" w:sz="0" w:space="0" w:color="auto"/>
          <w:between w:val="none" w:sz="0" w:space="0" w:color="auto"/>
        </w:pBdr>
        <w:rPr>
          <w:lang w:val="en-GB"/>
        </w:rPr>
      </w:pPr>
      <w:ins w:id="4" w:author="hin.chan" w:date="2017-05-18T17:31:00Z">
        <w:r>
          <w:rPr>
            <w:lang w:val="en-US"/>
          </w:rPr>
          <w:t xml:space="preserve">Organizational Security Policy (OSP) which is a set of rules, practices, and procedures imposed by an organization to address its security </w:t>
        </w:r>
        <w:proofErr w:type="gramStart"/>
        <w:r>
          <w:rPr>
            <w:lang w:val="en-US"/>
          </w:rPr>
          <w:t>needs..</w:t>
        </w:r>
      </w:ins>
      <w:proofErr w:type="gramEnd"/>
      <w:del w:id="5" w:author="hin.chan" w:date="2017-05-18T17:31:00Z">
        <w:r>
          <w:rPr>
            <w:lang w:val="en-GB"/>
          </w:rPr>
          <w:delText>.</w:delText>
        </w:r>
      </w:del>
    </w:p>
    <w:p w14:paraId="305D048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Security Problem </w:t>
      </w:r>
      <w:r>
        <w:rPr>
          <w:lang w:val="en-GB"/>
        </w:rPr>
        <w:t>Definition defines the minimum set that applies to all possible architectures of the TOE. However, certain architectures of the TOE may face additional threats or OSPs and will also have to implement additional functionality. As an example: A biometric alg</w:t>
      </w:r>
      <w:r>
        <w:rPr>
          <w:lang w:val="en-GB"/>
        </w:rPr>
        <w:t xml:space="preserve">orithm may generate suitable audit events to be recorded by its environment but has </w:t>
      </w:r>
      <w:r>
        <w:rPr>
          <w:lang w:val="en-GB"/>
        </w:rPr>
        <w:noBreakHyphen/>
        <w:t xml:space="preserve"> by itself </w:t>
      </w:r>
      <w:r>
        <w:rPr>
          <w:lang w:val="en-GB"/>
        </w:rPr>
        <w:noBreakHyphen/>
        <w:t xml:space="preserve"> no mean to record or handle the events. A complete biometric system on the other hand, has the functionality to store and handle audit events. </w:t>
      </w:r>
    </w:p>
    <w:p w14:paraId="7B845D4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This Protectio</w:t>
      </w:r>
      <w:r>
        <w:rPr>
          <w:lang w:val="en-GB"/>
        </w:rPr>
        <w:t>n Profile chooses the following approach to address this situation:</w:t>
      </w:r>
    </w:p>
    <w:p w14:paraId="1FFC4923" w14:textId="77777777" w:rsidR="00EB74CE" w:rsidRDefault="00F5177C">
      <w:pPr>
        <w:pStyle w:val="konfidasStandard"/>
        <w:numPr>
          <w:ilvl w:val="0"/>
          <w:numId w:val="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requirements defined within the Security Problem Definition (and later on within the Objectives/SFR chapter) are to be met by </w:t>
      </w:r>
      <w:r>
        <w:rPr>
          <w:u w:val="single"/>
          <w:lang w:val="en-GB"/>
        </w:rPr>
        <w:t>every</w:t>
      </w:r>
      <w:r>
        <w:rPr>
          <w:lang w:val="en-GB"/>
        </w:rPr>
        <w:t xml:space="preserve"> TOE, regardless of its architecture.)</w:t>
      </w:r>
    </w:p>
    <w:p w14:paraId="2C8E886D" w14:textId="77777777" w:rsidR="00EB74CE" w:rsidRDefault="00F5177C">
      <w:pPr>
        <w:pStyle w:val="konfidasStandard"/>
        <w:numPr>
          <w:ilvl w:val="0"/>
          <w:numId w:val="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Chapter </w:t>
      </w:r>
      <w:r>
        <w:rPr>
          <w:highlight w:val="yellow"/>
          <w:lang w:val="en-GB"/>
        </w:rPr>
        <w:t>TBD</w:t>
      </w:r>
      <w:r>
        <w:rPr>
          <w:lang w:val="en-GB"/>
        </w:rPr>
        <w:t xml:space="preserve"> defines additional functional packages that define additional requirements for certain architectures of a TOE.</w:t>
      </w:r>
    </w:p>
    <w:p w14:paraId="731486BA" w14:textId="77777777" w:rsidR="00EB74CE" w:rsidRDefault="00F5177C">
      <w:pPr>
        <w:pStyle w:val="konfidasStandard"/>
        <w:numPr>
          <w:ilvl w:val="0"/>
          <w:numId w:val="2"/>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If a TOE meets the architecture of a functional package, the ST author shall include all requirements from that functional package to their ST. </w:t>
      </w:r>
    </w:p>
    <w:p w14:paraId="75817232"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200" w:line="276" w:lineRule="auto"/>
        <w:rPr>
          <w:rFonts w:ascii="Concourse C6" w:hAnsi="Concourse C6" w:cs="Arial"/>
          <w:b/>
          <w:bCs/>
          <w:smallCaps/>
          <w:sz w:val="36"/>
          <w:szCs w:val="32"/>
          <w:lang w:val="en-GB"/>
        </w:rPr>
      </w:pPr>
      <w:r>
        <w:rPr>
          <w:lang w:val="en-GB"/>
        </w:rPr>
        <w:br w:type="page"/>
      </w:r>
    </w:p>
    <w:p w14:paraId="0206E646"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lastRenderedPageBreak/>
        <w:t>External Parties</w:t>
      </w:r>
    </w:p>
    <w:p w14:paraId="5DBCB38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external parties that may interact with the TOE.</w:t>
      </w:r>
    </w:p>
    <w:tbl>
      <w:tblPr>
        <w:tblW w:w="9137" w:type="dxa"/>
        <w:tblInd w:w="75" w:type="dxa"/>
        <w:tblCellMar>
          <w:left w:w="70" w:type="dxa"/>
          <w:right w:w="70" w:type="dxa"/>
        </w:tblCellMar>
        <w:tblLook w:val="00A0" w:firstRow="1" w:lastRow="0" w:firstColumn="1" w:lastColumn="0" w:noHBand="0" w:noVBand="0"/>
      </w:tblPr>
      <w:tblGrid>
        <w:gridCol w:w="2652"/>
        <w:gridCol w:w="6485"/>
      </w:tblGrid>
      <w:tr w:rsidR="00EB74CE" w14:paraId="675D0F9B" w14:textId="77777777">
        <w:trPr>
          <w:trHeight w:val="348"/>
        </w:trPr>
        <w:tc>
          <w:tcPr>
            <w:tcW w:w="2652"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2B3FAF9D"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Reference</w:t>
            </w:r>
          </w:p>
        </w:tc>
        <w:tc>
          <w:tcPr>
            <w:tcW w:w="6485" w:type="dxa"/>
            <w:tcBorders>
              <w:top w:val="single" w:sz="4" w:space="0" w:color="000000"/>
              <w:left w:val="none" w:sz="4" w:space="0" w:color="000000"/>
              <w:bottom w:val="single" w:sz="4" w:space="0" w:color="auto"/>
              <w:right w:val="single" w:sz="4" w:space="0" w:color="000000"/>
            </w:tcBorders>
            <w:shd w:val="clear" w:color="auto" w:fill="BFBFBF"/>
            <w:noWrap/>
            <w:vAlign w:val="bottom"/>
          </w:tcPr>
          <w:p w14:paraId="4540F0A7"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r>
      <w:tr w:rsidR="00EB74CE" w:rsidRPr="00E336BD" w14:paraId="1B765BC9" w14:textId="77777777">
        <w:trPr>
          <w:trHeight w:val="1200"/>
        </w:trPr>
        <w:tc>
          <w:tcPr>
            <w:tcW w:w="2652" w:type="dxa"/>
            <w:tcBorders>
              <w:top w:val="none" w:sz="4" w:space="0" w:color="000000"/>
              <w:left w:val="single" w:sz="4" w:space="0" w:color="000000"/>
              <w:bottom w:val="single" w:sz="4" w:space="0" w:color="000000"/>
              <w:right w:val="single" w:sz="4" w:space="0" w:color="auto"/>
            </w:tcBorders>
            <w:noWrap/>
          </w:tcPr>
          <w:p w14:paraId="782C9E7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Administrator</w:t>
            </w:r>
          </w:p>
        </w:tc>
        <w:tc>
          <w:tcPr>
            <w:tcW w:w="6485" w:type="dxa"/>
            <w:tcBorders>
              <w:top w:val="single" w:sz="4" w:space="0" w:color="auto"/>
              <w:left w:val="single" w:sz="4" w:space="0" w:color="auto"/>
              <w:bottom w:val="single" w:sz="4" w:space="0" w:color="auto"/>
              <w:right w:val="single" w:sz="4" w:space="0" w:color="auto"/>
            </w:tcBorders>
          </w:tcPr>
          <w:p w14:paraId="62C7864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The TOE administrator is authorized and responsible to perform administrative TOE operations and able to use the administrative functions of the TOE. The administrator is also responsible for the installation and maintenance of the TOE. Depending on the co</w:t>
            </w:r>
            <w:r>
              <w:rPr>
                <w:lang w:val="en-GB"/>
              </w:rPr>
              <w:t xml:space="preserve">ncrete implementation of the TOE there may be more than one administrator and consequently also more than one administrative role. It is also possible that the role of the administrator is held by a user of the TOE. </w:t>
            </w:r>
          </w:p>
        </w:tc>
      </w:tr>
      <w:tr w:rsidR="00EB74CE" w:rsidRPr="00E336BD" w14:paraId="4B30934A" w14:textId="77777777">
        <w:trPr>
          <w:trHeight w:val="474"/>
        </w:trPr>
        <w:tc>
          <w:tcPr>
            <w:tcW w:w="2652" w:type="dxa"/>
            <w:tcBorders>
              <w:top w:val="none" w:sz="4" w:space="0" w:color="000000"/>
              <w:left w:val="single" w:sz="4" w:space="0" w:color="000000"/>
              <w:bottom w:val="single" w:sz="4" w:space="0" w:color="000000"/>
              <w:right w:val="single" w:sz="4" w:space="0" w:color="auto"/>
            </w:tcBorders>
            <w:noWrap/>
          </w:tcPr>
          <w:p w14:paraId="26ABDE46"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User</w:t>
            </w:r>
          </w:p>
        </w:tc>
        <w:tc>
          <w:tcPr>
            <w:tcW w:w="6485" w:type="dxa"/>
            <w:tcBorders>
              <w:top w:val="single" w:sz="4" w:space="0" w:color="auto"/>
              <w:left w:val="single" w:sz="4" w:space="0" w:color="auto"/>
              <w:bottom w:val="single" w:sz="4" w:space="0" w:color="auto"/>
              <w:right w:val="single" w:sz="4" w:space="0" w:color="auto"/>
            </w:tcBorders>
            <w:noWrap/>
          </w:tcPr>
          <w:p w14:paraId="2A7AFC5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 person who uses a biometric sys</w:t>
            </w:r>
            <w:r>
              <w:rPr>
                <w:lang w:val="en-GB"/>
              </w:rPr>
              <w:t>tem to get enrolled or verified.</w:t>
            </w:r>
          </w:p>
        </w:tc>
      </w:tr>
      <w:tr w:rsidR="00EB74CE" w:rsidRPr="00E336BD" w14:paraId="3E39BE9A" w14:textId="77777777">
        <w:trPr>
          <w:trHeight w:val="698"/>
        </w:trPr>
        <w:tc>
          <w:tcPr>
            <w:tcW w:w="2652" w:type="dxa"/>
            <w:tcBorders>
              <w:top w:val="none" w:sz="4" w:space="0" w:color="000000"/>
              <w:left w:val="single" w:sz="4" w:space="0" w:color="000000"/>
              <w:bottom w:val="single" w:sz="4" w:space="0" w:color="000000"/>
              <w:right w:val="single" w:sz="4" w:space="0" w:color="auto"/>
            </w:tcBorders>
            <w:noWrap/>
          </w:tcPr>
          <w:p w14:paraId="218F625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Attacker</w:t>
            </w:r>
          </w:p>
        </w:tc>
        <w:tc>
          <w:tcPr>
            <w:tcW w:w="6485" w:type="dxa"/>
            <w:tcBorders>
              <w:top w:val="single" w:sz="4" w:space="0" w:color="auto"/>
              <w:left w:val="single" w:sz="4" w:space="0" w:color="auto"/>
              <w:bottom w:val="single" w:sz="4" w:space="0" w:color="auto"/>
              <w:right w:val="single" w:sz="4" w:space="0" w:color="auto"/>
            </w:tcBorders>
            <w:noWrap/>
          </w:tcPr>
          <w:p w14:paraId="14BD5384" w14:textId="77777777" w:rsidR="00EB74CE" w:rsidRDefault="00F5177C">
            <w:pPr>
              <w:pStyle w:val="konfidasStandard"/>
              <w:keepNext/>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An attacker is any individual who is attempting to subvert the operation of the TOE.</w:t>
            </w:r>
          </w:p>
        </w:tc>
      </w:tr>
    </w:tbl>
    <w:p w14:paraId="4851F702" w14:textId="77777777" w:rsidR="00EB74CE" w:rsidRDefault="00F5177C">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1: External Parties</w:t>
      </w:r>
    </w:p>
    <w:p w14:paraId="0B7DD222"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t>Assets</w:t>
      </w:r>
    </w:p>
    <w:p w14:paraId="74F323F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assets that are to be protected by the TOE</w:t>
      </w:r>
    </w:p>
    <w:tbl>
      <w:tblPr>
        <w:tblW w:w="9137" w:type="dxa"/>
        <w:tblInd w:w="75" w:type="dxa"/>
        <w:tblLayout w:type="fixed"/>
        <w:tblCellMar>
          <w:left w:w="70" w:type="dxa"/>
          <w:right w:w="70" w:type="dxa"/>
        </w:tblCellMar>
        <w:tblLook w:val="00A0" w:firstRow="1" w:lastRow="0" w:firstColumn="1" w:lastColumn="0" w:noHBand="0" w:noVBand="0"/>
      </w:tblPr>
      <w:tblGrid>
        <w:gridCol w:w="1940"/>
        <w:gridCol w:w="4294"/>
        <w:gridCol w:w="2903"/>
      </w:tblGrid>
      <w:tr w:rsidR="00EB74CE" w14:paraId="4016D78F" w14:textId="77777777">
        <w:trPr>
          <w:trHeight w:val="306"/>
        </w:trPr>
        <w:tc>
          <w:tcPr>
            <w:tcW w:w="1940"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2EB87F3F"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Reference</w:t>
            </w:r>
          </w:p>
        </w:tc>
        <w:tc>
          <w:tcPr>
            <w:tcW w:w="4294"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76F661BC"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2903"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65105EEF"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14:paraId="760405C7" w14:textId="77777777">
        <w:trPr>
          <w:trHeight w:val="900"/>
        </w:trPr>
        <w:tc>
          <w:tcPr>
            <w:tcW w:w="1940" w:type="dxa"/>
            <w:tcBorders>
              <w:top w:val="none" w:sz="4" w:space="0" w:color="000000"/>
              <w:left w:val="single" w:sz="4" w:space="0" w:color="000000"/>
              <w:bottom w:val="single" w:sz="4" w:space="0" w:color="000000"/>
              <w:right w:val="single" w:sz="4" w:space="0" w:color="000000"/>
            </w:tcBorders>
            <w:noWrap/>
          </w:tcPr>
          <w:p w14:paraId="47584F8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Access</w:t>
            </w:r>
          </w:p>
        </w:tc>
        <w:tc>
          <w:tcPr>
            <w:tcW w:w="4294" w:type="dxa"/>
            <w:tcBorders>
              <w:top w:val="none" w:sz="4" w:space="0" w:color="000000"/>
              <w:left w:val="none" w:sz="4" w:space="0" w:color="000000"/>
              <w:bottom w:val="single" w:sz="4" w:space="0" w:color="000000"/>
              <w:right w:val="single" w:sz="4" w:space="0" w:color="000000"/>
            </w:tcBorders>
          </w:tcPr>
          <w:p w14:paraId="21EFF24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 biometric authentication system is used to control access to a physical or logical portal. The access to this portal (or the decision about granting access to be precise) is a primary asset for every biometric authentication system.</w:t>
            </w:r>
          </w:p>
        </w:tc>
        <w:tc>
          <w:tcPr>
            <w:tcW w:w="2903" w:type="dxa"/>
            <w:tcBorders>
              <w:top w:val="none" w:sz="4" w:space="0" w:color="000000"/>
              <w:left w:val="none" w:sz="4" w:space="0" w:color="000000"/>
              <w:bottom w:val="single" w:sz="4" w:space="0" w:color="000000"/>
              <w:right w:val="single" w:sz="4" w:space="0" w:color="000000"/>
            </w:tcBorders>
            <w:noWrap/>
          </w:tcPr>
          <w:p w14:paraId="0D2EF19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w:t>
            </w:r>
          </w:p>
          <w:p w14:paraId="5CF6756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ins w:id="6" w:author="Nils Tekampe" w:date="2017-06-01T15:45:00Z">
              <w:r>
                <w:rPr>
                  <w:lang w:val="en-GB"/>
                </w:rPr>
                <w:t>TOE.INT</w:t>
              </w:r>
            </w:ins>
            <w:del w:id="7" w:author="Nils Tekampe" w:date="2017-06-01T15:45:00Z">
              <w:r>
                <w:rPr>
                  <w:lang w:val="en-GB"/>
                </w:rPr>
                <w:delText>TOE.IN</w:delText>
              </w:r>
              <w:r>
                <w:rPr>
                  <w:lang w:val="en-GB"/>
                </w:rPr>
                <w:delText>T</w:delText>
              </w:r>
            </w:del>
          </w:p>
        </w:tc>
      </w:tr>
      <w:tr w:rsidR="00EB74CE" w14:paraId="52C08B54" w14:textId="77777777">
        <w:trPr>
          <w:trHeight w:val="600"/>
        </w:trPr>
        <w:tc>
          <w:tcPr>
            <w:tcW w:w="1940" w:type="dxa"/>
            <w:tcBorders>
              <w:top w:val="none" w:sz="4" w:space="0" w:color="000000"/>
              <w:left w:val="single" w:sz="4" w:space="0" w:color="000000"/>
              <w:bottom w:val="single" w:sz="4" w:space="0" w:color="000000"/>
              <w:right w:val="single" w:sz="4" w:space="0" w:color="000000"/>
            </w:tcBorders>
            <w:noWrap/>
          </w:tcPr>
          <w:p w14:paraId="135E970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PAD result</w:t>
            </w:r>
          </w:p>
        </w:tc>
        <w:tc>
          <w:tcPr>
            <w:tcW w:w="4294" w:type="dxa"/>
            <w:tcBorders>
              <w:top w:val="none" w:sz="4" w:space="0" w:color="000000"/>
              <w:left w:val="none" w:sz="4" w:space="0" w:color="000000"/>
              <w:bottom w:val="single" w:sz="4" w:space="0" w:color="000000"/>
              <w:right w:val="single" w:sz="4" w:space="0" w:color="000000"/>
            </w:tcBorders>
          </w:tcPr>
          <w:p w14:paraId="2ED5E65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If the TOE implements a PAD system, the decision on whether an attempt with the TOE is considered being a Presentation Attack is a primary asset. </w:t>
            </w:r>
          </w:p>
        </w:tc>
        <w:tc>
          <w:tcPr>
            <w:tcW w:w="2903" w:type="dxa"/>
            <w:tcBorders>
              <w:top w:val="none" w:sz="4" w:space="0" w:color="000000"/>
              <w:left w:val="none" w:sz="4" w:space="0" w:color="000000"/>
              <w:bottom w:val="single" w:sz="4" w:space="0" w:color="000000"/>
              <w:right w:val="single" w:sz="4" w:space="0" w:color="000000"/>
            </w:tcBorders>
            <w:noWrap/>
          </w:tcPr>
          <w:p w14:paraId="5EF2E49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TOE.PAD</w:t>
            </w:r>
          </w:p>
          <w:p w14:paraId="27390D5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ins w:id="8" w:author="Nils Tekampe" w:date="2017-06-01T15:45:00Z">
              <w:r>
                <w:rPr>
                  <w:lang w:val="en-GB"/>
                </w:rPr>
                <w:t>TOE.INT</w:t>
              </w:r>
            </w:ins>
            <w:del w:id="9" w:author="Nils Tekampe" w:date="2017-06-01T15:45:00Z">
              <w:r>
                <w:rPr>
                  <w:lang w:val="en-GB"/>
                </w:rPr>
                <w:delText>TOE.INT</w:delText>
              </w:r>
            </w:del>
          </w:p>
        </w:tc>
      </w:tr>
      <w:tr w:rsidR="00EB74CE" w:rsidRPr="00E336BD" w14:paraId="2D7C69C8" w14:textId="77777777">
        <w:trPr>
          <w:trHeight w:val="600"/>
        </w:trPr>
        <w:tc>
          <w:tcPr>
            <w:tcW w:w="1940" w:type="dxa"/>
            <w:tcBorders>
              <w:top w:val="none" w:sz="4" w:space="0" w:color="000000"/>
              <w:left w:val="single" w:sz="4" w:space="0" w:color="000000"/>
              <w:bottom w:val="single" w:sz="4" w:space="0" w:color="000000"/>
              <w:right w:val="single" w:sz="4" w:space="0" w:color="000000"/>
            </w:tcBorders>
            <w:noWrap/>
          </w:tcPr>
          <w:p w14:paraId="3FAE0A7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TSF Data</w:t>
            </w:r>
          </w:p>
        </w:tc>
        <w:tc>
          <w:tcPr>
            <w:tcW w:w="4294" w:type="dxa"/>
            <w:tcBorders>
              <w:top w:val="none" w:sz="4" w:space="0" w:color="000000"/>
              <w:left w:val="none" w:sz="4" w:space="0" w:color="000000"/>
              <w:bottom w:val="single" w:sz="4" w:space="0" w:color="000000"/>
              <w:right w:val="single" w:sz="4" w:space="0" w:color="000000"/>
            </w:tcBorders>
          </w:tcPr>
          <w:p w14:paraId="12D4D8E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All data for the operation of the TOE upon which the enforcement of the security mechanisms relies.</w:t>
            </w:r>
          </w:p>
        </w:tc>
        <w:tc>
          <w:tcPr>
            <w:tcW w:w="2903" w:type="dxa"/>
            <w:tcBorders>
              <w:top w:val="none" w:sz="4" w:space="0" w:color="000000"/>
              <w:left w:val="none" w:sz="4" w:space="0" w:color="000000"/>
              <w:bottom w:val="single" w:sz="4" w:space="0" w:color="000000"/>
              <w:right w:val="single" w:sz="4" w:space="0" w:color="000000"/>
            </w:tcBorders>
            <w:noWrap/>
          </w:tcPr>
          <w:p w14:paraId="0A9266B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bl>
    <w:p w14:paraId="18F2E092" w14:textId="77777777" w:rsidR="00EB74CE" w:rsidRDefault="00F5177C">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2: Assets</w:t>
      </w:r>
    </w:p>
    <w:p w14:paraId="389DFC62"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200" w:line="276" w:lineRule="auto"/>
        <w:rPr>
          <w:rFonts w:ascii="Concourse C6" w:hAnsi="Concourse C6" w:cs="Arial"/>
          <w:b/>
          <w:bCs/>
          <w:smallCaps/>
          <w:sz w:val="36"/>
          <w:szCs w:val="32"/>
          <w:lang w:val="en-GB"/>
        </w:rPr>
      </w:pPr>
      <w:r>
        <w:rPr>
          <w:lang w:val="en-GB"/>
        </w:rPr>
        <w:br w:type="page"/>
      </w:r>
    </w:p>
    <w:p w14:paraId="1FE8100C"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lastRenderedPageBreak/>
        <w:t>Assumptions</w:t>
      </w:r>
    </w:p>
    <w:p w14:paraId="24BC6B0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following table comprises the assets that assumptions about the intended environment of the TOE. </w:t>
      </w:r>
    </w:p>
    <w:tbl>
      <w:tblPr>
        <w:tblW w:w="9324" w:type="dxa"/>
        <w:tblInd w:w="75" w:type="dxa"/>
        <w:tblCellMar>
          <w:left w:w="70" w:type="dxa"/>
          <w:right w:w="70" w:type="dxa"/>
        </w:tblCellMar>
        <w:tblLook w:val="00A0" w:firstRow="1" w:lastRow="0" w:firstColumn="1" w:lastColumn="0" w:noHBand="0" w:noVBand="0"/>
      </w:tblPr>
      <w:tblGrid>
        <w:gridCol w:w="2138"/>
        <w:gridCol w:w="5587"/>
        <w:gridCol w:w="1599"/>
      </w:tblGrid>
      <w:tr w:rsidR="00EB74CE" w14:paraId="3E01F95B" w14:textId="77777777">
        <w:trPr>
          <w:trHeight w:val="300"/>
        </w:trPr>
        <w:tc>
          <w:tcPr>
            <w:tcW w:w="2138"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6B630777"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5587"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51226035"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159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2ED1B463"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rsidRPr="00E336BD" w14:paraId="789AED72" w14:textId="77777777">
        <w:trPr>
          <w:trHeight w:val="1200"/>
        </w:trPr>
        <w:tc>
          <w:tcPr>
            <w:tcW w:w="2138" w:type="dxa"/>
            <w:tcBorders>
              <w:top w:val="none" w:sz="4" w:space="0" w:color="000000"/>
              <w:left w:val="single" w:sz="4" w:space="0" w:color="000000"/>
              <w:bottom w:val="single" w:sz="4" w:space="0" w:color="000000"/>
              <w:right w:val="single" w:sz="4" w:space="0" w:color="000000"/>
            </w:tcBorders>
            <w:noWrap/>
          </w:tcPr>
          <w:p w14:paraId="6CC7E52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commentRangeStart w:id="10"/>
            <w:proofErr w:type="spellStart"/>
            <w:proofErr w:type="gramStart"/>
            <w:r>
              <w:rPr>
                <w:lang w:val="en-GB"/>
              </w:rPr>
              <w:t>A.Admin</w:t>
            </w:r>
            <w:commentRangeEnd w:id="10"/>
            <w:proofErr w:type="spellEnd"/>
            <w:proofErr w:type="gramEnd"/>
            <w:r>
              <w:commentReference w:id="10"/>
            </w:r>
          </w:p>
        </w:tc>
        <w:tc>
          <w:tcPr>
            <w:tcW w:w="5587" w:type="dxa"/>
            <w:tcBorders>
              <w:top w:val="none" w:sz="4" w:space="0" w:color="000000"/>
              <w:left w:val="none" w:sz="4" w:space="0" w:color="000000"/>
              <w:bottom w:val="single" w:sz="4" w:space="0" w:color="000000"/>
              <w:right w:val="single" w:sz="4" w:space="0" w:color="000000"/>
            </w:tcBorders>
          </w:tcPr>
          <w:p w14:paraId="22F562A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It is assumed that the </w:t>
            </w:r>
            <w:commentRangeStart w:id="11"/>
            <w:r>
              <w:rPr>
                <w:lang w:val="en-GB"/>
              </w:rPr>
              <w:t>administrator of the TOE is well trained</w:t>
            </w:r>
            <w:commentRangeEnd w:id="11"/>
            <w:r>
              <w:commentReference w:id="11"/>
            </w:r>
            <w:r>
              <w:rPr>
                <w:lang w:val="en-GB"/>
              </w:rPr>
              <w:t xml:space="preserve"> and non-hostile. Non-hostile specifically means that the administrator does not become an attacker nor does the administrator give relevant information to attackers. The administrator is responsible to accompany the TOE installation and oversees the syste</w:t>
            </w:r>
            <w:r>
              <w:rPr>
                <w:lang w:val="en-GB"/>
              </w:rPr>
              <w:t xml:space="preserve">m requirements regarding the TOE as well as the TOE settings and requirements. </w:t>
            </w:r>
          </w:p>
        </w:tc>
        <w:tc>
          <w:tcPr>
            <w:tcW w:w="1599" w:type="dxa"/>
            <w:tcBorders>
              <w:top w:val="none" w:sz="4" w:space="0" w:color="000000"/>
              <w:left w:val="none" w:sz="4" w:space="0" w:color="000000"/>
              <w:bottom w:val="single" w:sz="4" w:space="0" w:color="000000"/>
              <w:right w:val="single" w:sz="4" w:space="0" w:color="000000"/>
            </w:tcBorders>
            <w:noWrap/>
          </w:tcPr>
          <w:p w14:paraId="248760D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41989C10" w14:textId="77777777">
        <w:trPr>
          <w:trHeight w:val="1200"/>
        </w:trPr>
        <w:tc>
          <w:tcPr>
            <w:tcW w:w="2138" w:type="dxa"/>
            <w:tcBorders>
              <w:top w:val="none" w:sz="4" w:space="0" w:color="000000"/>
              <w:left w:val="single" w:sz="4" w:space="0" w:color="000000"/>
              <w:bottom w:val="single" w:sz="4" w:space="0" w:color="000000"/>
              <w:right w:val="single" w:sz="4" w:space="0" w:color="000000"/>
            </w:tcBorders>
            <w:noWrap/>
          </w:tcPr>
          <w:p w14:paraId="6A942A5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A.Environment</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51295C9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commentRangeStart w:id="12"/>
            <w:r>
              <w:rPr>
                <w:lang w:val="en-GB"/>
              </w:rPr>
              <w:t>The TOE is assumed to be used in a semi-controlled and observable environment (i.e. attacks that require extensive time or extensive access to the TOE or the use of complex tools (in the sense of conspicuous tools) are considered impractical during exploit</w:t>
            </w:r>
            <w:r>
              <w:rPr>
                <w:lang w:val="en-GB"/>
              </w:rPr>
              <w:t>ation phase). This assumption also includes the protection of any parameters used by the TOE.</w:t>
            </w:r>
            <w:commentRangeEnd w:id="12"/>
            <w:r>
              <w:commentReference w:id="12"/>
            </w:r>
          </w:p>
        </w:tc>
        <w:tc>
          <w:tcPr>
            <w:tcW w:w="1599" w:type="dxa"/>
            <w:tcBorders>
              <w:top w:val="none" w:sz="4" w:space="0" w:color="000000"/>
              <w:left w:val="none" w:sz="4" w:space="0" w:color="000000"/>
              <w:bottom w:val="single" w:sz="4" w:space="0" w:color="000000"/>
              <w:right w:val="single" w:sz="4" w:space="0" w:color="000000"/>
            </w:tcBorders>
            <w:noWrap/>
          </w:tcPr>
          <w:p w14:paraId="24468CE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7CEF9528" w14:textId="77777777">
        <w:trPr>
          <w:trHeight w:val="1018"/>
        </w:trPr>
        <w:tc>
          <w:tcPr>
            <w:tcW w:w="2138" w:type="dxa"/>
            <w:tcBorders>
              <w:top w:val="none" w:sz="4" w:space="0" w:color="000000"/>
              <w:left w:val="single" w:sz="4" w:space="0" w:color="000000"/>
              <w:bottom w:val="single" w:sz="4" w:space="0" w:color="000000"/>
              <w:right w:val="single" w:sz="4" w:space="0" w:color="000000"/>
            </w:tcBorders>
            <w:noWrap/>
          </w:tcPr>
          <w:p w14:paraId="16A7EE5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A.Comm</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436FB2A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It is assumed that the communication between the components of the biometric product is adequately protected against manipula</w:t>
            </w:r>
            <w:r>
              <w:rPr>
                <w:lang w:val="en-GB"/>
              </w:rPr>
              <w:t>tion and eavesdropping of information.</w:t>
            </w:r>
          </w:p>
        </w:tc>
        <w:tc>
          <w:tcPr>
            <w:tcW w:w="1599" w:type="dxa"/>
            <w:tcBorders>
              <w:top w:val="none" w:sz="4" w:space="0" w:color="000000"/>
              <w:left w:val="none" w:sz="4" w:space="0" w:color="000000"/>
              <w:bottom w:val="single" w:sz="4" w:space="0" w:color="000000"/>
              <w:right w:val="single" w:sz="4" w:space="0" w:color="000000"/>
            </w:tcBorders>
            <w:noWrap/>
          </w:tcPr>
          <w:p w14:paraId="2F26C20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1669C63B" w14:textId="77777777">
        <w:trPr>
          <w:trHeight w:val="900"/>
        </w:trPr>
        <w:tc>
          <w:tcPr>
            <w:tcW w:w="2138" w:type="dxa"/>
            <w:tcBorders>
              <w:top w:val="none" w:sz="4" w:space="0" w:color="000000"/>
              <w:left w:val="single" w:sz="4" w:space="0" w:color="000000"/>
              <w:bottom w:val="single" w:sz="4" w:space="0" w:color="000000"/>
              <w:right w:val="single" w:sz="4" w:space="0" w:color="000000"/>
            </w:tcBorders>
            <w:noWrap/>
          </w:tcPr>
          <w:p w14:paraId="0E3A2C5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A.Fallback</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68C32B5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It is assumed that a fall-back mechanism as a complement to the TOE is available that reaches at least the same level of security as the biometric verification system does. This fall-back system is used in cases where an authorized user is rejected by the </w:t>
            </w:r>
            <w:r>
              <w:rPr>
                <w:lang w:val="en-GB"/>
              </w:rPr>
              <w:t>biometric verification system (False Rejection).</w:t>
            </w:r>
          </w:p>
        </w:tc>
        <w:tc>
          <w:tcPr>
            <w:tcW w:w="1599" w:type="dxa"/>
            <w:tcBorders>
              <w:top w:val="none" w:sz="4" w:space="0" w:color="000000"/>
              <w:left w:val="none" w:sz="4" w:space="0" w:color="000000"/>
              <w:bottom w:val="single" w:sz="4" w:space="0" w:color="000000"/>
              <w:right w:val="single" w:sz="4" w:space="0" w:color="000000"/>
            </w:tcBorders>
            <w:noWrap/>
          </w:tcPr>
          <w:p w14:paraId="2261A0F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14:paraId="7E68CFD2" w14:textId="77777777">
        <w:trPr>
          <w:trHeight w:val="284"/>
        </w:trPr>
        <w:tc>
          <w:tcPr>
            <w:tcW w:w="2138" w:type="dxa"/>
            <w:tcBorders>
              <w:top w:val="none" w:sz="4" w:space="0" w:color="000000"/>
              <w:left w:val="single" w:sz="4" w:space="0" w:color="000000"/>
              <w:bottom w:val="single" w:sz="4" w:space="0" w:color="000000"/>
              <w:right w:val="single" w:sz="4" w:space="0" w:color="000000"/>
            </w:tcBorders>
            <w:noWrap/>
          </w:tcPr>
          <w:p w14:paraId="72E6816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A.Bio</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0FFE25B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biometric system protected by the TOE ensures that all threats that are not related to </w:t>
            </w:r>
            <w:commentRangeStart w:id="13"/>
            <w:commentRangeStart w:id="14"/>
            <w:del w:id="15" w:author="Nils Tekampe" w:date="2017-06-01T19:28:00Z">
              <w:r>
                <w:rPr>
                  <w:lang w:val="en-GB"/>
                </w:rPr>
                <w:delText>spoofing</w:delText>
              </w:r>
            </w:del>
            <w:commentRangeEnd w:id="13"/>
            <w:commentRangeEnd w:id="14"/>
            <w:r>
              <w:commentReference w:id="13"/>
            </w:r>
            <w:r>
              <w:commentReference w:id="14"/>
            </w:r>
            <w:del w:id="16" w:author="Nils Tekampe" w:date="2017-06-01T19:28:00Z">
              <w:r>
                <w:rPr>
                  <w:lang w:val="en-GB"/>
                </w:rPr>
                <w:delText xml:space="preserve"> </w:delText>
              </w:r>
            </w:del>
            <w:ins w:id="17" w:author="Nils Tekampe" w:date="2017-06-01T19:28:00Z">
              <w:r>
                <w:rPr>
                  <w:lang w:val="en-GB"/>
                </w:rPr>
                <w:t xml:space="preserve">presentation attacks </w:t>
              </w:r>
            </w:ins>
            <w:r>
              <w:rPr>
                <w:lang w:val="en-GB"/>
              </w:rPr>
              <w:t xml:space="preserve">are appropriately handled. Further, the biometric system ensures that the functionality of the TOE is invoked/used in order to protect the biometric system against </w:t>
            </w:r>
            <w:commentRangeStart w:id="18"/>
            <w:del w:id="19" w:author="Nils Tekampe" w:date="2017-06-01T19:29:00Z">
              <w:r>
                <w:rPr>
                  <w:lang w:val="en-GB"/>
                </w:rPr>
                <w:delText xml:space="preserve">spoof </w:delText>
              </w:r>
            </w:del>
            <w:commentRangeEnd w:id="18"/>
            <w:r>
              <w:commentReference w:id="18"/>
            </w:r>
            <w:ins w:id="20" w:author="Nils Tekampe" w:date="2017-06-01T19:29:00Z">
              <w:r>
                <w:rPr>
                  <w:lang w:val="en-GB"/>
                </w:rPr>
                <w:t xml:space="preserve">presentation </w:t>
              </w:r>
            </w:ins>
            <w:r>
              <w:rPr>
                <w:lang w:val="en-GB"/>
              </w:rPr>
              <w:t>attacks. It is also assumed that the biometric sample that is acquired</w:t>
            </w:r>
            <w:r>
              <w:rPr>
                <w:lang w:val="en-GB"/>
              </w:rPr>
              <w:t xml:space="preserve"> by the capture devices belongs to the sample that is used for </w:t>
            </w:r>
            <w:del w:id="21" w:author="Nils Tekampe" w:date="2017-06-01T19:29:00Z">
              <w:r>
                <w:rPr>
                  <w:lang w:val="en-GB"/>
                </w:rPr>
                <w:delText xml:space="preserve">spoof </w:delText>
              </w:r>
            </w:del>
            <w:ins w:id="22" w:author="Nils Tekampe" w:date="2017-06-01T19:29:00Z">
              <w:r>
                <w:rPr>
                  <w:lang w:val="en-GB"/>
                </w:rPr>
                <w:t xml:space="preserve">presentation attack </w:t>
              </w:r>
            </w:ins>
            <w:r>
              <w:rPr>
                <w:lang w:val="en-GB"/>
              </w:rPr>
              <w:t>detection.</w:t>
            </w:r>
            <w:r>
              <w:rPr>
                <w:lang w:val="en-GB"/>
              </w:rPr>
              <w:br/>
              <w:t xml:space="preserve">NOTE: The PAD system addressed in this Protection Profile is a protection mechanism against </w:t>
            </w:r>
            <w:del w:id="23" w:author="Nils Tekampe" w:date="2017-06-01T19:29:00Z">
              <w:r>
                <w:rPr>
                  <w:lang w:val="en-GB"/>
                </w:rPr>
                <w:delText xml:space="preserve">spoofing </w:delText>
              </w:r>
            </w:del>
            <w:ins w:id="24" w:author="Nils Tekampe" w:date="2017-06-01T19:29:00Z">
              <w:r>
                <w:rPr>
                  <w:lang w:val="en-GB"/>
                </w:rPr>
                <w:t xml:space="preserve">presentation </w:t>
              </w:r>
            </w:ins>
            <w:r>
              <w:rPr>
                <w:lang w:val="en-GB"/>
              </w:rPr>
              <w:t>attacks.</w:t>
            </w:r>
          </w:p>
        </w:tc>
        <w:tc>
          <w:tcPr>
            <w:tcW w:w="1599" w:type="dxa"/>
            <w:tcBorders>
              <w:top w:val="none" w:sz="4" w:space="0" w:color="000000"/>
              <w:left w:val="none" w:sz="4" w:space="0" w:color="000000"/>
              <w:bottom w:val="single" w:sz="4" w:space="0" w:color="000000"/>
              <w:right w:val="single" w:sz="4" w:space="0" w:color="000000"/>
            </w:tcBorders>
            <w:noWrap/>
          </w:tcPr>
          <w:p w14:paraId="4D52D95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TOE.PAD</w:t>
            </w:r>
          </w:p>
        </w:tc>
      </w:tr>
      <w:tr w:rsidR="00EB74CE" w14:paraId="5DDC10AD" w14:textId="77777777">
        <w:trPr>
          <w:trHeight w:val="1800"/>
        </w:trPr>
        <w:tc>
          <w:tcPr>
            <w:tcW w:w="2138" w:type="dxa"/>
            <w:tcBorders>
              <w:top w:val="none" w:sz="4" w:space="0" w:color="000000"/>
              <w:left w:val="single" w:sz="4" w:space="0" w:color="000000"/>
              <w:bottom w:val="single" w:sz="4" w:space="0" w:color="000000"/>
              <w:right w:val="single" w:sz="4" w:space="0" w:color="000000"/>
            </w:tcBorders>
            <w:noWrap/>
          </w:tcPr>
          <w:p w14:paraId="15F996B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A.PAD</w:t>
            </w:r>
          </w:p>
        </w:tc>
        <w:tc>
          <w:tcPr>
            <w:tcW w:w="5587" w:type="dxa"/>
            <w:tcBorders>
              <w:top w:val="none" w:sz="4" w:space="0" w:color="000000"/>
              <w:left w:val="none" w:sz="4" w:space="0" w:color="000000"/>
              <w:bottom w:val="single" w:sz="4" w:space="0" w:color="000000"/>
              <w:right w:val="single" w:sz="4" w:space="0" w:color="000000"/>
            </w:tcBorders>
          </w:tcPr>
          <w:p w14:paraId="2318966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It is assumed that the biometric system is protected against Presentation Attacks according to PP [</w:t>
            </w:r>
            <w:proofErr w:type="spellStart"/>
            <w:r>
              <w:rPr>
                <w:lang w:val="en-GB"/>
              </w:rPr>
              <w:t>bioCPP</w:t>
            </w:r>
            <w:proofErr w:type="spellEnd"/>
            <w:r>
              <w:rPr>
                <w:lang w:val="en-GB"/>
              </w:rPr>
              <w:t>].</w:t>
            </w:r>
            <w:r>
              <w:rPr>
                <w:lang w:val="en-GB"/>
              </w:rPr>
              <w:br/>
            </w:r>
            <w:r>
              <w:rPr>
                <w:lang w:val="en-GB"/>
              </w:rPr>
              <w:br/>
              <w:t>Note: The biometric system addressed in this Protection Profile serves to authenticate users and does not provide any functionality for PAD.</w:t>
            </w:r>
          </w:p>
        </w:tc>
        <w:tc>
          <w:tcPr>
            <w:tcW w:w="1599" w:type="dxa"/>
            <w:tcBorders>
              <w:top w:val="none" w:sz="4" w:space="0" w:color="000000"/>
              <w:left w:val="none" w:sz="4" w:space="0" w:color="000000"/>
              <w:bottom w:val="single" w:sz="4" w:space="0" w:color="000000"/>
              <w:right w:val="single" w:sz="4" w:space="0" w:color="000000"/>
            </w:tcBorders>
            <w:shd w:val="clear" w:color="auto" w:fill="FFFFFF"/>
            <w:noWrap/>
          </w:tcPr>
          <w:p w14:paraId="014F64D6"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w:t>
            </w:r>
            <w:r>
              <w:rPr>
                <w:lang w:val="en-GB"/>
              </w:rPr>
              <w:t>O</w:t>
            </w:r>
          </w:p>
        </w:tc>
      </w:tr>
    </w:tbl>
    <w:p w14:paraId="5E7899C2" w14:textId="77777777" w:rsidR="00EB74CE" w:rsidRDefault="00F5177C">
      <w:pPr>
        <w:pStyle w:val="Beschriftung"/>
        <w:pBdr>
          <w:top w:val="none" w:sz="0" w:space="0" w:color="auto"/>
          <w:left w:val="none" w:sz="0" w:space="0" w:color="auto"/>
          <w:bottom w:val="none" w:sz="0" w:space="0" w:color="auto"/>
          <w:right w:val="none" w:sz="0" w:space="0" w:color="auto"/>
          <w:between w:val="none" w:sz="0" w:space="0" w:color="auto"/>
        </w:pBdr>
        <w:jc w:val="center"/>
        <w:rPr>
          <w:ins w:id="25" w:author="Nils Tekampe" w:date="2017-06-02T08:30:00Z"/>
          <w:rFonts w:ascii="Concourse C3" w:hAnsi="Concourse C3"/>
          <w:i w:val="0"/>
          <w:color w:val="000000"/>
          <w:sz w:val="22"/>
          <w:szCs w:val="22"/>
          <w:lang w:val="en-GB"/>
        </w:rPr>
      </w:pPr>
      <w:r>
        <w:rPr>
          <w:rFonts w:ascii="Concourse C3" w:hAnsi="Concourse C3"/>
          <w:i w:val="0"/>
          <w:color w:val="000000"/>
          <w:sz w:val="22"/>
          <w:szCs w:val="22"/>
          <w:lang w:val="en-GB"/>
        </w:rPr>
        <w:t>Table 3: Assumptions</w:t>
      </w:r>
    </w:p>
    <w:tbl>
      <w:tblPr>
        <w:tblW w:w="9324" w:type="dxa"/>
        <w:tblInd w:w="75" w:type="dxa"/>
        <w:tblCellMar>
          <w:left w:w="70" w:type="dxa"/>
          <w:right w:w="70" w:type="dxa"/>
        </w:tblCellMar>
        <w:tblLook w:val="00A0" w:firstRow="1" w:lastRow="0" w:firstColumn="1" w:lastColumn="0" w:noHBand="0" w:noVBand="0"/>
      </w:tblPr>
      <w:tblGrid>
        <w:gridCol w:w="2581"/>
        <w:gridCol w:w="6743"/>
      </w:tblGrid>
      <w:tr w:rsidR="00EB74CE" w:rsidRPr="00E336BD" w14:paraId="469FCE9F" w14:textId="77777777">
        <w:trPr>
          <w:trHeight w:val="1800"/>
        </w:trPr>
        <w:tc>
          <w:tcPr>
            <w:tcW w:w="2138" w:type="dxa"/>
            <w:noWrap/>
          </w:tcPr>
          <w:p w14:paraId="53AF95C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26" w:author="Nils Tekampe" w:date="2017-06-02T08:30:00Z"/>
                <w:lang w:val="en-GB"/>
              </w:rPr>
            </w:pPr>
            <w:ins w:id="27" w:author="Nils Tekampe" w:date="2017-06-02T08:30:00Z">
              <w:r>
                <w:rPr>
                  <w:lang w:val="en-GB"/>
                </w:rPr>
                <w:lastRenderedPageBreak/>
                <w:t>Application Note</w:t>
              </w:r>
            </w:ins>
          </w:p>
        </w:tc>
        <w:tc>
          <w:tcPr>
            <w:tcW w:w="5587" w:type="dxa"/>
          </w:tcPr>
          <w:p w14:paraId="12118EC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28" w:author="Nils Tekampe" w:date="2017-06-02T08:30:00Z"/>
                <w:lang w:val="en-GB"/>
              </w:rPr>
            </w:pPr>
            <w:ins w:id="29" w:author="Nils Tekampe" w:date="2017-06-02T08:31:00Z">
              <w:r>
                <w:rPr>
                  <w:lang w:val="en-GB"/>
                </w:rPr>
                <w:t xml:space="preserve">A.PAD and </w:t>
              </w:r>
              <w:proofErr w:type="spellStart"/>
              <w:proofErr w:type="gramStart"/>
              <w:r>
                <w:rPr>
                  <w:lang w:val="en-GB"/>
                </w:rPr>
                <w:t>A.Bio</w:t>
              </w:r>
              <w:proofErr w:type="spellEnd"/>
              <w:proofErr w:type="gramEnd"/>
              <w:r>
                <w:rPr>
                  <w:lang w:val="en-GB"/>
                </w:rPr>
                <w:t xml:space="preserve"> have been introduced to ensure that the “other part</w:t>
              </w:r>
            </w:ins>
            <w:ins w:id="30" w:author="Nils Tekampe" w:date="2017-06-02T08:32:00Z">
              <w:r>
                <w:rPr>
                  <w:lang w:val="en-GB"/>
                </w:rPr>
                <w:t>” of the system is also considered when only evaluating a PAD system or a biometric system. With other words: If a biometric system only is subje</w:t>
              </w:r>
            </w:ins>
            <w:ins w:id="31" w:author="Nils Tekampe" w:date="2017-06-02T08:33:00Z">
              <w:r>
                <w:rPr>
                  <w:lang w:val="en-GB"/>
                </w:rPr>
                <w:t>c</w:t>
              </w:r>
            </w:ins>
            <w:ins w:id="32" w:author="Nils Tekampe" w:date="2017-06-02T08:32:00Z">
              <w:r>
                <w:rPr>
                  <w:lang w:val="en-GB"/>
                </w:rPr>
                <w:t>t of evaluation, it has to be assumed that all aspects</w:t>
              </w:r>
            </w:ins>
            <w:ins w:id="33" w:author="Nils Tekampe" w:date="2017-06-02T08:33:00Z">
              <w:r>
                <w:rPr>
                  <w:lang w:val="en-GB"/>
                </w:rPr>
                <w:t xml:space="preserve"> of PAD are taken care of in a different way. For this reason, it is then assumed (in A.PAD) that the biometric </w:t>
              </w:r>
            </w:ins>
            <w:ins w:id="34" w:author="Nils Tekampe" w:date="2017-06-02T08:34:00Z">
              <w:r>
                <w:rPr>
                  <w:lang w:val="en-GB"/>
                </w:rPr>
                <w:t>system</w:t>
              </w:r>
            </w:ins>
            <w:ins w:id="35" w:author="Nils Tekampe" w:date="2017-06-02T08:33:00Z">
              <w:r>
                <w:rPr>
                  <w:lang w:val="en-GB"/>
                </w:rPr>
                <w:t xml:space="preserve"> </w:t>
              </w:r>
            </w:ins>
            <w:ins w:id="36" w:author="Nils Tekampe" w:date="2017-06-02T08:34:00Z">
              <w:r>
                <w:rPr>
                  <w:lang w:val="en-GB"/>
                </w:rPr>
                <w:t xml:space="preserve">is protected against presentation attacks. </w:t>
              </w:r>
            </w:ins>
          </w:p>
        </w:tc>
      </w:tr>
    </w:tbl>
    <w:p w14:paraId="7BC69189" w14:textId="77777777" w:rsidR="00EB74CE" w:rsidRPr="00EB74CE" w:rsidRDefault="00EB74CE" w:rsidP="00EB74CE">
      <w:pPr>
        <w:rPr>
          <w:ins w:id="37" w:author="Nils Tekampe" w:date="2017-06-02T08:30:00Z"/>
          <w:i/>
          <w:lang w:val="en-GB"/>
          <w:rPrChange w:id="38" w:author="Nils Tekampe" w:date="2017-06-02T08:30:00Z">
            <w:rPr>
              <w:ins w:id="39" w:author="Nils Tekampe" w:date="2017-06-02T08:30:00Z"/>
              <w:rFonts w:ascii="Concourse C3" w:hAnsi="Concourse C3"/>
              <w:i w:val="0"/>
              <w:color w:val="000000"/>
              <w:sz w:val="22"/>
              <w:szCs w:val="22"/>
              <w:lang w:val="en-GB"/>
            </w:rPr>
          </w:rPrChange>
        </w:rPr>
        <w:pPrChange w:id="40" w:author="Nils Tekampe" w:date="2017-06-02T08:30:00Z">
          <w:pPr>
            <w:pStyle w:val="Beschriftung"/>
            <w:pBdr>
              <w:top w:val="none" w:sz="0" w:space="0" w:color="auto"/>
              <w:left w:val="none" w:sz="0" w:space="0" w:color="auto"/>
              <w:bottom w:val="none" w:sz="0" w:space="0" w:color="auto"/>
              <w:right w:val="none" w:sz="0" w:space="0" w:color="auto"/>
              <w:between w:val="none" w:sz="0" w:space="0" w:color="auto"/>
            </w:pBdr>
            <w:jc w:val="center"/>
          </w:pPr>
        </w:pPrChange>
      </w:pPr>
    </w:p>
    <w:p w14:paraId="0BCA2491" w14:textId="77777777" w:rsidR="00EB74CE" w:rsidRPr="00EB74CE" w:rsidRDefault="00EB74CE" w:rsidP="00EB74CE">
      <w:pPr>
        <w:rPr>
          <w:del w:id="41" w:author="Nils Tekampe" w:date="2017-06-02T08:31:00Z"/>
          <w:i/>
          <w:lang w:val="en-GB"/>
          <w:rPrChange w:id="42" w:author="Nils Tekampe" w:date="2017-06-02T08:30:00Z">
            <w:rPr>
              <w:del w:id="43" w:author="Nils Tekampe" w:date="2017-06-02T08:31:00Z"/>
              <w:rFonts w:ascii="Concourse C3" w:hAnsi="Concourse C3"/>
              <w:i w:val="0"/>
              <w:color w:val="000000"/>
              <w:sz w:val="22"/>
              <w:szCs w:val="22"/>
              <w:lang w:val="en-GB"/>
            </w:rPr>
          </w:rPrChange>
        </w:rPr>
        <w:pPrChange w:id="44" w:author="Nils Tekampe" w:date="2017-06-02T08:30:00Z">
          <w:pPr>
            <w:pStyle w:val="Beschriftung"/>
            <w:pBdr>
              <w:top w:val="none" w:sz="0" w:space="0" w:color="auto"/>
              <w:left w:val="none" w:sz="0" w:space="0" w:color="auto"/>
              <w:bottom w:val="none" w:sz="0" w:space="0" w:color="auto"/>
              <w:right w:val="none" w:sz="0" w:space="0" w:color="auto"/>
              <w:between w:val="none" w:sz="0" w:space="0" w:color="auto"/>
            </w:pBdr>
            <w:jc w:val="center"/>
          </w:pPr>
        </w:pPrChange>
      </w:pPr>
    </w:p>
    <w:p w14:paraId="64E9827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p w14:paraId="6D3E6352"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t>Threats</w:t>
      </w:r>
    </w:p>
    <w:p w14:paraId="0D75301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threats that are directed against the TOE.</w:t>
      </w:r>
    </w:p>
    <w:tbl>
      <w:tblPr>
        <w:tblW w:w="9583" w:type="dxa"/>
        <w:tblInd w:w="70" w:type="dxa"/>
        <w:tblCellMar>
          <w:left w:w="70" w:type="dxa"/>
          <w:right w:w="70" w:type="dxa"/>
        </w:tblCellMar>
        <w:tblLook w:val="00A0" w:firstRow="1" w:lastRow="0" w:firstColumn="1" w:lastColumn="0" w:noHBand="0" w:noVBand="0"/>
      </w:tblPr>
      <w:tblGrid>
        <w:gridCol w:w="1940"/>
        <w:gridCol w:w="5954"/>
        <w:gridCol w:w="1689"/>
      </w:tblGrid>
      <w:tr w:rsidR="00EB74CE" w14:paraId="6242BEDF" w14:textId="77777777">
        <w:trPr>
          <w:trHeight w:val="300"/>
        </w:trPr>
        <w:tc>
          <w:tcPr>
            <w:tcW w:w="1940" w:type="dxa"/>
            <w:tcBorders>
              <w:top w:val="single" w:sz="4" w:space="0" w:color="auto"/>
              <w:left w:val="single" w:sz="4" w:space="0" w:color="auto"/>
              <w:bottom w:val="single" w:sz="4" w:space="0" w:color="auto"/>
              <w:right w:val="single" w:sz="4" w:space="0" w:color="auto"/>
            </w:tcBorders>
            <w:shd w:val="clear" w:color="auto" w:fill="BFBFBF"/>
            <w:noWrap/>
            <w:vAlign w:val="bottom"/>
          </w:tcPr>
          <w:p w14:paraId="63C17F3F"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Reference</w:t>
            </w:r>
          </w:p>
        </w:tc>
        <w:tc>
          <w:tcPr>
            <w:tcW w:w="5954" w:type="dxa"/>
            <w:tcBorders>
              <w:top w:val="single" w:sz="4" w:space="0" w:color="000000"/>
              <w:left w:val="single" w:sz="4" w:space="0" w:color="auto"/>
              <w:bottom w:val="single" w:sz="4" w:space="0" w:color="000000"/>
              <w:right w:val="single" w:sz="4" w:space="0" w:color="000000"/>
            </w:tcBorders>
            <w:shd w:val="clear" w:color="auto" w:fill="BFBFBF"/>
            <w:noWrap/>
            <w:vAlign w:val="bottom"/>
          </w:tcPr>
          <w:p w14:paraId="113B7EE3"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Description </w:t>
            </w:r>
          </w:p>
        </w:tc>
        <w:tc>
          <w:tcPr>
            <w:tcW w:w="168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327F8CA1"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14:paraId="76F9C2C7" w14:textId="77777777">
        <w:trPr>
          <w:trHeight w:val="1262"/>
        </w:trPr>
        <w:tc>
          <w:tcPr>
            <w:tcW w:w="1940" w:type="dxa"/>
            <w:tcBorders>
              <w:top w:val="single" w:sz="4" w:space="0" w:color="auto"/>
              <w:left w:val="single" w:sz="4" w:space="0" w:color="auto"/>
              <w:bottom w:val="single" w:sz="4" w:space="0" w:color="auto"/>
              <w:right w:val="single" w:sz="4" w:space="0" w:color="auto"/>
            </w:tcBorders>
            <w:shd w:val="clear" w:color="auto" w:fill="FFFFFF"/>
          </w:tcPr>
          <w:p w14:paraId="35A16EA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T.Casual</w:t>
            </w:r>
            <w:proofErr w:type="gramEnd"/>
            <w:r>
              <w:rPr>
                <w:lang w:val="en-GB"/>
              </w:rPr>
              <w:t>_Attack</w:t>
            </w:r>
            <w:proofErr w:type="spellEnd"/>
          </w:p>
        </w:tc>
        <w:tc>
          <w:tcPr>
            <w:tcW w:w="5954" w:type="dxa"/>
            <w:tcBorders>
              <w:top w:val="none" w:sz="4" w:space="0" w:color="000000"/>
              <w:left w:val="single" w:sz="4" w:space="0" w:color="auto"/>
              <w:bottom w:val="single" w:sz="4" w:space="0" w:color="000000"/>
              <w:right w:val="single" w:sz="4" w:space="0" w:color="000000"/>
            </w:tcBorders>
            <w:shd w:val="clear" w:color="auto" w:fill="FFFFFF"/>
          </w:tcPr>
          <w:p w14:paraId="0D1F610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attacker may </w:t>
            </w:r>
            <w:ins w:id="45" w:author="hin.chan" w:date="2017-05-18T17:32:00Z">
              <w:r>
                <w:rPr>
                  <w:lang w:val="en-GB"/>
                </w:rPr>
                <w:t>attempt</w:t>
              </w:r>
            </w:ins>
            <w:del w:id="46" w:author="hin.chan" w:date="2017-05-18T17:32:00Z">
              <w:r>
                <w:rPr>
                  <w:lang w:val="en-GB"/>
                </w:rPr>
                <w:delText>try</w:delText>
              </w:r>
            </w:del>
            <w:r>
              <w:rPr>
                <w:lang w:val="en-GB"/>
              </w:rPr>
              <w:t xml:space="preserve"> to </w:t>
            </w:r>
            <w:del w:id="47" w:author="hin.chan" w:date="2017-05-18T17:32:00Z">
              <w:r>
                <w:rPr>
                  <w:lang w:val="en-GB"/>
                </w:rPr>
                <w:delText xml:space="preserve">get </w:delText>
              </w:r>
            </w:del>
            <w:r>
              <w:rPr>
                <w:lang w:val="en-GB"/>
              </w:rPr>
              <w:t>impersonated as a legitimate user without being enrolled in the system themselves. In order to perform the attack, the attacker only uses their own biometric characteristic (in form of a zero-effort-attack)</w:t>
            </w:r>
          </w:p>
        </w:tc>
        <w:tc>
          <w:tcPr>
            <w:tcW w:w="1689" w:type="dxa"/>
            <w:tcBorders>
              <w:top w:val="none" w:sz="4" w:space="0" w:color="000000"/>
              <w:left w:val="none" w:sz="4" w:space="0" w:color="000000"/>
              <w:bottom w:val="single" w:sz="4" w:space="0" w:color="auto"/>
              <w:right w:val="single" w:sz="4" w:space="0" w:color="000000"/>
            </w:tcBorders>
            <w:shd w:val="clear" w:color="auto" w:fill="FFFFFF"/>
            <w:noWrap/>
          </w:tcPr>
          <w:p w14:paraId="07DAFBC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 xml:space="preserve"> TOE.BIO, TOE.INT</w:t>
            </w:r>
          </w:p>
        </w:tc>
      </w:tr>
      <w:tr w:rsidR="00EB74CE" w14:paraId="2C2E2B18" w14:textId="77777777">
        <w:trPr>
          <w:trHeight w:val="900"/>
        </w:trPr>
        <w:tc>
          <w:tcPr>
            <w:tcW w:w="1940" w:type="dxa"/>
            <w:tcBorders>
              <w:top w:val="single" w:sz="4" w:space="0" w:color="auto"/>
              <w:left w:val="single" w:sz="4" w:space="0" w:color="auto"/>
              <w:bottom w:val="single" w:sz="4" w:space="0" w:color="auto"/>
              <w:right w:val="single" w:sz="4" w:space="0" w:color="auto"/>
            </w:tcBorders>
            <w:shd w:val="clear" w:color="auto" w:fill="FFFFFF"/>
            <w:noWrap/>
          </w:tcPr>
          <w:p w14:paraId="66B2430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T.PA_Enrolment</w:t>
            </w:r>
            <w:proofErr w:type="spellEnd"/>
          </w:p>
        </w:tc>
        <w:tc>
          <w:tcPr>
            <w:tcW w:w="5954" w:type="dxa"/>
            <w:tcBorders>
              <w:top w:val="none" w:sz="4" w:space="0" w:color="000000"/>
              <w:left w:val="single" w:sz="4" w:space="0" w:color="auto"/>
              <w:bottom w:val="single" w:sz="4" w:space="0" w:color="000000"/>
              <w:right w:val="single" w:sz="4" w:space="0" w:color="auto"/>
            </w:tcBorders>
            <w:shd w:val="clear" w:color="auto" w:fill="FFFFFF"/>
          </w:tcPr>
          <w:p w14:paraId="5FC3462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attacker </w:t>
            </w:r>
            <w:ins w:id="48" w:author="hin.chan" w:date="2017-05-18T17:33:00Z">
              <w:r>
                <w:rPr>
                  <w:lang w:val="en-GB"/>
                </w:rPr>
                <w:t>may attempt</w:t>
              </w:r>
            </w:ins>
            <w:del w:id="49" w:author="hin.chan" w:date="2017-05-18T17:33:00Z">
              <w:r>
                <w:rPr>
                  <w:lang w:val="en-GB"/>
                </w:rPr>
                <w:delText xml:space="preserve">could </w:delText>
              </w:r>
            </w:del>
            <w:del w:id="50" w:author="hin.chan" w:date="2017-05-18T17:34:00Z">
              <w:r>
                <w:rPr>
                  <w:lang w:val="en-GB"/>
                </w:rPr>
                <w:delText>try</w:delText>
              </w:r>
            </w:del>
            <w:r>
              <w:rPr>
                <w:lang w:val="en-GB"/>
              </w:rPr>
              <w:t xml:space="preserve"> to get impersonated as another user during enrolment. In order to perform the attack, the attacker uses artificial biometric characteristics, carrying the biometric characteristic of the attacked user (as so called Presentation Attack) </w:t>
            </w:r>
          </w:p>
        </w:tc>
        <w:tc>
          <w:tcPr>
            <w:tcW w:w="1689" w:type="dxa"/>
            <w:tcBorders>
              <w:top w:val="single" w:sz="4" w:space="0" w:color="auto"/>
              <w:left w:val="single" w:sz="4" w:space="0" w:color="auto"/>
              <w:bottom w:val="single" w:sz="4" w:space="0" w:color="auto"/>
              <w:right w:val="single" w:sz="4" w:space="0" w:color="auto"/>
            </w:tcBorders>
            <w:shd w:val="clear" w:color="auto" w:fill="FFFFFF"/>
            <w:noWrap/>
          </w:tcPr>
          <w:p w14:paraId="6168213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51" w:author="Nils Tekampe" w:date="2017-06-01T15:52:00Z"/>
                <w:lang w:val="en-GB"/>
              </w:rPr>
            </w:pPr>
            <w:r>
              <w:rPr>
                <w:lang w:val="en-GB"/>
              </w:rPr>
              <w:t>TOE.PAD</w:t>
            </w:r>
          </w:p>
          <w:p w14:paraId="72CFE26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ins w:id="52" w:author="Nils Tekampe" w:date="2017-06-01T15:52:00Z">
              <w:r>
                <w:rPr>
                  <w:lang w:val="en-GB"/>
                </w:rPr>
                <w:t>TOE.INT</w:t>
              </w:r>
            </w:ins>
          </w:p>
        </w:tc>
      </w:tr>
      <w:tr w:rsidR="00EB74CE" w14:paraId="23307F9F" w14:textId="77777777">
        <w:trPr>
          <w:trHeight w:val="900"/>
        </w:trPr>
        <w:tc>
          <w:tcPr>
            <w:tcW w:w="1940" w:type="dxa"/>
            <w:tcBorders>
              <w:top w:val="single" w:sz="4" w:space="0" w:color="auto"/>
              <w:left w:val="single" w:sz="4" w:space="0" w:color="auto"/>
              <w:bottom w:val="single" w:sz="4" w:space="0" w:color="auto"/>
              <w:right w:val="single" w:sz="4" w:space="0" w:color="auto"/>
            </w:tcBorders>
            <w:noWrap/>
          </w:tcPr>
          <w:p w14:paraId="0237F3E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T.PA_Verification</w:t>
            </w:r>
            <w:proofErr w:type="spellEnd"/>
          </w:p>
        </w:tc>
        <w:tc>
          <w:tcPr>
            <w:tcW w:w="5954" w:type="dxa"/>
            <w:tcBorders>
              <w:top w:val="none" w:sz="4" w:space="0" w:color="000000"/>
              <w:left w:val="single" w:sz="4" w:space="0" w:color="auto"/>
              <w:bottom w:val="single" w:sz="4" w:space="0" w:color="000000"/>
              <w:right w:val="single" w:sz="4" w:space="0" w:color="auto"/>
            </w:tcBorders>
            <w:shd w:val="clear" w:color="auto" w:fill="FFFFFF"/>
          </w:tcPr>
          <w:p w14:paraId="37941FD6"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attacker </w:t>
            </w:r>
            <w:ins w:id="53" w:author="hin.chan" w:date="2017-05-18T17:34:00Z">
              <w:r>
                <w:rPr>
                  <w:lang w:val="en-GB"/>
                </w:rPr>
                <w:t>may attempt</w:t>
              </w:r>
            </w:ins>
            <w:del w:id="54" w:author="hin.chan" w:date="2017-05-18T17:34:00Z">
              <w:r>
                <w:rPr>
                  <w:lang w:val="en-GB"/>
                </w:rPr>
                <w:delText>could try</w:delText>
              </w:r>
            </w:del>
            <w:r>
              <w:rPr>
                <w:lang w:val="en-GB"/>
              </w:rPr>
              <w:t xml:space="preserve"> to get impersonated (during verification process) as a legitimate user without being enrolled in the system themselves. In order to perform the attack, the attacker uses artificial biometric characteristic</w:t>
            </w:r>
            <w:r>
              <w:rPr>
                <w:lang w:val="en-GB"/>
              </w:rPr>
              <w:t xml:space="preserve">s, carrying the biometric characteristic of the attacked user (as so called Presentation Attack) </w:t>
            </w:r>
          </w:p>
        </w:tc>
        <w:tc>
          <w:tcPr>
            <w:tcW w:w="1689" w:type="dxa"/>
            <w:tcBorders>
              <w:top w:val="single" w:sz="4" w:space="0" w:color="auto"/>
              <w:left w:val="single" w:sz="4" w:space="0" w:color="auto"/>
              <w:bottom w:val="single" w:sz="4" w:space="0" w:color="auto"/>
              <w:right w:val="single" w:sz="4" w:space="0" w:color="auto"/>
            </w:tcBorders>
            <w:noWrap/>
          </w:tcPr>
          <w:p w14:paraId="48961C7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55" w:author="Nils Tekampe" w:date="2017-06-01T15:52:00Z"/>
                <w:lang w:val="en-GB"/>
              </w:rPr>
            </w:pPr>
            <w:r>
              <w:rPr>
                <w:lang w:val="en-GB"/>
              </w:rPr>
              <w:t>TOE.BIO</w:t>
            </w:r>
          </w:p>
          <w:p w14:paraId="41CE521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r>
      <w:tr w:rsidR="00EB74CE" w:rsidRPr="00E336BD" w14:paraId="30C43BB2" w14:textId="77777777">
        <w:trPr>
          <w:trHeight w:val="1200"/>
        </w:trPr>
        <w:tc>
          <w:tcPr>
            <w:tcW w:w="1940" w:type="dxa"/>
            <w:tcBorders>
              <w:top w:val="single" w:sz="4" w:space="0" w:color="auto"/>
              <w:left w:val="single" w:sz="4" w:space="0" w:color="auto"/>
              <w:bottom w:val="single" w:sz="4" w:space="0" w:color="auto"/>
              <w:right w:val="single" w:sz="4" w:space="0" w:color="auto"/>
            </w:tcBorders>
            <w:shd w:val="clear" w:color="auto" w:fill="FFFFFF"/>
            <w:noWrap/>
          </w:tcPr>
          <w:p w14:paraId="169CB7E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T.General</w:t>
            </w:r>
            <w:proofErr w:type="spellEnd"/>
            <w:proofErr w:type="gramEnd"/>
          </w:p>
        </w:tc>
        <w:tc>
          <w:tcPr>
            <w:tcW w:w="5954" w:type="dxa"/>
            <w:tcBorders>
              <w:top w:val="none" w:sz="4" w:space="0" w:color="000000"/>
              <w:left w:val="single" w:sz="4" w:space="0" w:color="auto"/>
              <w:bottom w:val="single" w:sz="4" w:space="0" w:color="000000"/>
              <w:right w:val="single" w:sz="4" w:space="0" w:color="auto"/>
            </w:tcBorders>
            <w:shd w:val="clear" w:color="auto" w:fill="FFFFFF"/>
          </w:tcPr>
          <w:p w14:paraId="1546E04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attacker can carry out any kind of logical or physical attacks that do not exceed the attack potential and that are compliant with </w:t>
            </w:r>
            <w:proofErr w:type="spellStart"/>
            <w:proofErr w:type="gramStart"/>
            <w:r>
              <w:rPr>
                <w:lang w:val="en-GB"/>
              </w:rPr>
              <w:t>A.Environment</w:t>
            </w:r>
            <w:proofErr w:type="spellEnd"/>
            <w:proofErr w:type="gramEnd"/>
            <w:r>
              <w:rPr>
                <w:lang w:val="en-GB"/>
              </w:rPr>
              <w:t xml:space="preserve"> as defined in the </w:t>
            </w:r>
            <w:proofErr w:type="spellStart"/>
            <w:r>
              <w:rPr>
                <w:lang w:val="en-GB"/>
              </w:rPr>
              <w:t>cPP</w:t>
            </w:r>
            <w:proofErr w:type="spellEnd"/>
            <w:r>
              <w:rPr>
                <w:lang w:val="en-GB"/>
              </w:rPr>
              <w:t xml:space="preserve"> in order to disguise his/her own identity during the enrolment or verification process or for the sake of impersonation.  More specifically, an attacker may try to modify TSF data (e.g. settings for the biometric verific</w:t>
            </w:r>
            <w:r>
              <w:rPr>
                <w:lang w:val="en-GB"/>
              </w:rPr>
              <w:t>ation process) in order to impact the normal operation of the TOE.</w:t>
            </w:r>
          </w:p>
        </w:tc>
        <w:tc>
          <w:tcPr>
            <w:tcW w:w="1689" w:type="dxa"/>
            <w:tcBorders>
              <w:top w:val="single" w:sz="4" w:space="0" w:color="auto"/>
              <w:left w:val="single" w:sz="4" w:space="0" w:color="auto"/>
              <w:bottom w:val="single" w:sz="4" w:space="0" w:color="auto"/>
              <w:right w:val="single" w:sz="4" w:space="0" w:color="auto"/>
            </w:tcBorders>
            <w:shd w:val="clear" w:color="auto" w:fill="FFFFFF"/>
            <w:noWrap/>
          </w:tcPr>
          <w:p w14:paraId="5B1787D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4DF7E76A" w14:textId="77777777">
        <w:trPr>
          <w:trHeight w:val="2400"/>
        </w:trPr>
        <w:tc>
          <w:tcPr>
            <w:tcW w:w="1940" w:type="dxa"/>
            <w:tcBorders>
              <w:top w:val="single" w:sz="4" w:space="0" w:color="auto"/>
              <w:left w:val="single" w:sz="4" w:space="0" w:color="auto"/>
              <w:bottom w:val="single" w:sz="4" w:space="0" w:color="auto"/>
              <w:right w:val="single" w:sz="4" w:space="0" w:color="auto"/>
            </w:tcBorders>
            <w:noWrap/>
          </w:tcPr>
          <w:p w14:paraId="7332F2A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T.Residual</w:t>
            </w:r>
            <w:proofErr w:type="spellEnd"/>
            <w:proofErr w:type="gramEnd"/>
          </w:p>
        </w:tc>
        <w:tc>
          <w:tcPr>
            <w:tcW w:w="5954" w:type="dxa"/>
            <w:tcBorders>
              <w:top w:val="none" w:sz="4" w:space="0" w:color="000000"/>
              <w:left w:val="single" w:sz="4" w:space="0" w:color="auto"/>
              <w:bottom w:val="single" w:sz="4" w:space="0" w:color="000000"/>
              <w:right w:val="single" w:sz="4" w:space="0" w:color="000000"/>
            </w:tcBorders>
            <w:shd w:val="clear" w:color="auto" w:fill="FFFFFF"/>
          </w:tcPr>
          <w:p w14:paraId="0493EC7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An attacker may try to take advantage of unprotected residual security relevant data (e.g. biometric data and settings) during a user'</w:t>
            </w:r>
            <w:r>
              <w:rPr>
                <w:lang w:val="en-GB"/>
              </w:rPr>
              <w:t>s session or from a previous, already authenticated user.</w:t>
            </w:r>
            <w:r>
              <w:rPr>
                <w:lang w:val="en-GB"/>
              </w:rPr>
              <w:br/>
              <w:t>In this way the attacker tries to get access to the security relevant settings of the TOE.</w:t>
            </w:r>
            <w:r>
              <w:rPr>
                <w:lang w:val="en-GB"/>
              </w:rPr>
              <w:br/>
              <w:t>This threat covers several scenarios including:</w:t>
            </w:r>
            <w:r>
              <w:rPr>
                <w:lang w:val="en-GB"/>
              </w:rPr>
              <w:br/>
              <w:t>- An attacker takes advantage of the verification memory co</w:t>
            </w:r>
            <w:r>
              <w:rPr>
                <w:lang w:val="en-GB"/>
              </w:rPr>
              <w:t>ntent (e.g. by reading the memory content, cache or relevant temporary data) using a flaw in a user visible interface of the TOE.</w:t>
            </w:r>
            <w:r>
              <w:rPr>
                <w:lang w:val="en-GB"/>
              </w:rPr>
              <w:br/>
              <w:t xml:space="preserve">- An attacker may take advantage of residual images at the capture device. These are likely to be limited to cases where </w:t>
            </w:r>
            <w:r>
              <w:rPr>
                <w:lang w:val="en-GB"/>
              </w:rPr>
              <w:lastRenderedPageBreak/>
              <w:t>physi</w:t>
            </w:r>
            <w:r>
              <w:rPr>
                <w:lang w:val="en-GB"/>
              </w:rPr>
              <w:t>cal contact with the biometric capture device is necessary for the biometric modality (e.g. fingerprints)</w:t>
            </w:r>
          </w:p>
        </w:tc>
        <w:tc>
          <w:tcPr>
            <w:tcW w:w="1689" w:type="dxa"/>
            <w:tcBorders>
              <w:top w:val="single" w:sz="4" w:space="0" w:color="auto"/>
              <w:left w:val="none" w:sz="4" w:space="0" w:color="000000"/>
              <w:bottom w:val="single" w:sz="4" w:space="0" w:color="000000"/>
              <w:right w:val="single" w:sz="4" w:space="0" w:color="000000"/>
            </w:tcBorders>
            <w:noWrap/>
          </w:tcPr>
          <w:p w14:paraId="39E2D45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lastRenderedPageBreak/>
              <w:t>TOE.BIO, TOE.PAD, TOE.INT</w:t>
            </w:r>
          </w:p>
        </w:tc>
      </w:tr>
      <w:tr w:rsidR="00EB74CE" w:rsidRPr="00E336BD" w14:paraId="4C0D74E9" w14:textId="77777777">
        <w:trPr>
          <w:trHeight w:val="600"/>
        </w:trPr>
        <w:tc>
          <w:tcPr>
            <w:tcW w:w="1940" w:type="dxa"/>
            <w:tcBorders>
              <w:top w:val="single" w:sz="4" w:space="0" w:color="auto"/>
              <w:left w:val="single" w:sz="4" w:space="0" w:color="auto"/>
              <w:bottom w:val="single" w:sz="4" w:space="0" w:color="auto"/>
              <w:right w:val="single" w:sz="4" w:space="0" w:color="auto"/>
            </w:tcBorders>
            <w:noWrap/>
          </w:tcPr>
          <w:p w14:paraId="3A75ABF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lastRenderedPageBreak/>
              <w:t>T.Roles</w:t>
            </w:r>
            <w:proofErr w:type="spellEnd"/>
            <w:proofErr w:type="gramEnd"/>
          </w:p>
        </w:tc>
        <w:tc>
          <w:tcPr>
            <w:tcW w:w="5954" w:type="dxa"/>
            <w:tcBorders>
              <w:top w:val="none" w:sz="4" w:space="0" w:color="000000"/>
              <w:left w:val="single" w:sz="4" w:space="0" w:color="auto"/>
              <w:bottom w:val="single" w:sz="4" w:space="0" w:color="000000"/>
              <w:right w:val="single" w:sz="4" w:space="0" w:color="000000"/>
            </w:tcBorders>
            <w:shd w:val="clear" w:color="auto" w:fill="FFFFFF"/>
          </w:tcPr>
          <w:p w14:paraId="4F540AF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An </w:t>
            </w:r>
            <w:del w:id="56" w:author="hin.chan" w:date="2017-05-18T17:35:00Z">
              <w:r>
                <w:rPr>
                  <w:lang w:val="en-GB"/>
                </w:rPr>
                <w:delText xml:space="preserve">already </w:delText>
              </w:r>
            </w:del>
            <w:r>
              <w:rPr>
                <w:lang w:val="en-GB"/>
              </w:rPr>
              <w:t>enrolled and authenticated user may try to exceed their privileges. This specifically addresses the cases where an authorized user tries to get administrator privileges in order to modify TSF data.</w:t>
            </w:r>
          </w:p>
        </w:tc>
        <w:tc>
          <w:tcPr>
            <w:tcW w:w="1689" w:type="dxa"/>
            <w:tcBorders>
              <w:top w:val="none" w:sz="4" w:space="0" w:color="000000"/>
              <w:left w:val="none" w:sz="4" w:space="0" w:color="000000"/>
              <w:bottom w:val="single" w:sz="4" w:space="0" w:color="000000"/>
              <w:right w:val="single" w:sz="4" w:space="0" w:color="000000"/>
            </w:tcBorders>
            <w:noWrap/>
          </w:tcPr>
          <w:p w14:paraId="66364BF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bl>
    <w:p w14:paraId="3B4AE63C" w14:textId="77777777" w:rsidR="00EB74CE" w:rsidRDefault="00F5177C">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4: Threats</w:t>
      </w:r>
    </w:p>
    <w:p w14:paraId="436F7299"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t>OSP</w:t>
      </w:r>
    </w:p>
    <w:p w14:paraId="258C398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OSP that the TOE shall comply with.</w:t>
      </w:r>
    </w:p>
    <w:tbl>
      <w:tblPr>
        <w:tblW w:w="9497" w:type="dxa"/>
        <w:tblInd w:w="69" w:type="dxa"/>
        <w:tblLayout w:type="fixed"/>
        <w:tblCellMar>
          <w:left w:w="70" w:type="dxa"/>
          <w:right w:w="70" w:type="dxa"/>
        </w:tblCellMar>
        <w:tblLook w:val="00A0" w:firstRow="1" w:lastRow="0" w:firstColumn="1" w:lastColumn="0" w:noHBand="0" w:noVBand="0"/>
      </w:tblPr>
      <w:tblGrid>
        <w:gridCol w:w="2379"/>
        <w:gridCol w:w="4009"/>
        <w:gridCol w:w="3109"/>
      </w:tblGrid>
      <w:tr w:rsidR="00EB74CE" w14:paraId="7F05F7B8" w14:textId="77777777">
        <w:trPr>
          <w:trHeight w:val="300"/>
        </w:trPr>
        <w:tc>
          <w:tcPr>
            <w:tcW w:w="2379"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0F873FF1"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400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52ACC2DD"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310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48BC689C"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14:paraId="3B32BF4B" w14:textId="77777777">
        <w:trPr>
          <w:trHeight w:val="900"/>
        </w:trPr>
        <w:tc>
          <w:tcPr>
            <w:tcW w:w="2379" w:type="dxa"/>
            <w:tcBorders>
              <w:top w:val="none" w:sz="4" w:space="0" w:color="000000"/>
              <w:left w:val="single" w:sz="4" w:space="0" w:color="000000"/>
              <w:bottom w:val="single" w:sz="4" w:space="0" w:color="000000"/>
              <w:right w:val="single" w:sz="4" w:space="0" w:color="000000"/>
            </w:tcBorders>
            <w:shd w:val="clear" w:color="auto" w:fill="FFFFFF"/>
          </w:tcPr>
          <w:p w14:paraId="22FD3FE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OSP.Enro</w:t>
            </w:r>
            <w:del w:id="57" w:author="Nils Tekampe" w:date="2017-06-01T19:31:00Z">
              <w:r>
                <w:rPr>
                  <w:lang w:val="en-GB"/>
                </w:rPr>
                <w:delText>l</w:delText>
              </w:r>
            </w:del>
            <w:r>
              <w:rPr>
                <w:lang w:val="en-GB"/>
              </w:rPr>
              <w:t>l</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6888AC9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58" w:author="Nils Tekampe" w:date="2017-03-29T20:24:00Z">
              <w:r>
                <w:rPr>
                  <w:lang w:val="en-GB"/>
                </w:rPr>
                <w:t xml:space="preserve">The TOE shall implement the functionality to enrol users. The TOE shall ensure that enrolment records are of sufficient quality in order to meet the requirements on recognition performance. </w:t>
              </w:r>
            </w:ins>
            <w:del w:id="59" w:author="Nils Tekampe" w:date="2017-03-29T20:24:00Z">
              <w:r>
                <w:rPr>
                  <w:lang w:val="en-GB"/>
                </w:rPr>
                <w:delText>The TOE shall implement the functionality to enrol users at a cert</w:delText>
              </w:r>
              <w:r>
                <w:rPr>
                  <w:lang w:val="en-GB"/>
                </w:rPr>
                <w:delText xml:space="preserve">ain error rate. </w:delText>
              </w:r>
            </w:del>
            <w:r>
              <w:rPr>
                <w:lang w:val="en-GB"/>
              </w:rPr>
              <w:t xml:space="preserve">Start of Enrolment shall only be possible after authorization of an authorized administrator. </w:t>
            </w:r>
          </w:p>
        </w:tc>
        <w:tc>
          <w:tcPr>
            <w:tcW w:w="3109" w:type="dxa"/>
            <w:tcBorders>
              <w:top w:val="none" w:sz="4" w:space="0" w:color="000000"/>
              <w:left w:val="none" w:sz="4" w:space="0" w:color="000000"/>
              <w:bottom w:val="single" w:sz="4" w:space="0" w:color="000000"/>
              <w:right w:val="single" w:sz="4" w:space="0" w:color="000000"/>
            </w:tcBorders>
            <w:noWrap/>
          </w:tcPr>
          <w:p w14:paraId="5E5342B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t>TOE.BIO, TOE.INT</w:t>
            </w:r>
          </w:p>
        </w:tc>
      </w:tr>
      <w:tr w:rsidR="00EB74CE" w14:paraId="61641E61" w14:textId="77777777">
        <w:trPr>
          <w:trHeight w:val="900"/>
        </w:trPr>
        <w:tc>
          <w:tcPr>
            <w:tcW w:w="2379" w:type="dxa"/>
            <w:tcBorders>
              <w:top w:val="none" w:sz="4" w:space="0" w:color="000000"/>
              <w:left w:val="single" w:sz="4" w:space="0" w:color="000000"/>
              <w:bottom w:val="single" w:sz="4" w:space="0" w:color="000000"/>
              <w:right w:val="single" w:sz="4" w:space="0" w:color="000000"/>
            </w:tcBorders>
            <w:noWrap/>
          </w:tcPr>
          <w:p w14:paraId="24E17A2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OSP.Verifcation_Error</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79184F8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shall meet relevant criteria for its security relevant error rates for biometric verification (e.</w:t>
            </w:r>
            <w:r>
              <w:rPr>
                <w:lang w:val="en-GB"/>
              </w:rPr>
              <w:t>g. False Accept Rate (FAR) and False Rejection Rate (FRR)).</w:t>
            </w:r>
          </w:p>
        </w:tc>
        <w:tc>
          <w:tcPr>
            <w:tcW w:w="3109" w:type="dxa"/>
            <w:tcBorders>
              <w:top w:val="none" w:sz="4" w:space="0" w:color="000000"/>
              <w:left w:val="none" w:sz="4" w:space="0" w:color="000000"/>
              <w:bottom w:val="single" w:sz="4" w:space="0" w:color="000000"/>
              <w:right w:val="single" w:sz="4" w:space="0" w:color="000000"/>
            </w:tcBorders>
            <w:noWrap/>
          </w:tcPr>
          <w:p w14:paraId="34B0100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rFonts w:ascii="Calibri" w:hAnsi="Calibri"/>
                <w:color w:val="000000"/>
                <w:lang w:val="en-GB"/>
              </w:rPr>
              <w:t>T</w:t>
            </w:r>
            <w:r>
              <w:rPr>
                <w:lang w:val="en-GB"/>
              </w:rPr>
              <w:t>OE.BIO, TOE.INT</w:t>
            </w:r>
          </w:p>
        </w:tc>
      </w:tr>
      <w:tr w:rsidR="00EB74CE" w14:paraId="5E6D56DF" w14:textId="77777777">
        <w:trPr>
          <w:trHeight w:val="300"/>
        </w:trPr>
        <w:tc>
          <w:tcPr>
            <w:tcW w:w="2379" w:type="dxa"/>
            <w:tcBorders>
              <w:top w:val="none" w:sz="4" w:space="0" w:color="000000"/>
              <w:left w:val="single" w:sz="4" w:space="0" w:color="000000"/>
              <w:bottom w:val="single" w:sz="4" w:space="0" w:color="000000"/>
              <w:right w:val="single" w:sz="4" w:space="0" w:color="000000"/>
            </w:tcBorders>
            <w:noWrap/>
          </w:tcPr>
          <w:p w14:paraId="58EE6BC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OSP.PAD_Error</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4DA93A0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The TOE shall meet relevant criteria for its security relevant error rates for PAD.</w:t>
            </w:r>
          </w:p>
        </w:tc>
        <w:tc>
          <w:tcPr>
            <w:tcW w:w="3109" w:type="dxa"/>
            <w:tcBorders>
              <w:top w:val="none" w:sz="4" w:space="0" w:color="000000"/>
              <w:left w:val="none" w:sz="4" w:space="0" w:color="000000"/>
              <w:bottom w:val="single" w:sz="4" w:space="0" w:color="000000"/>
              <w:right w:val="single" w:sz="4" w:space="0" w:color="000000"/>
            </w:tcBorders>
            <w:noWrap/>
          </w:tcPr>
          <w:p w14:paraId="702534F4"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alibri" w:hAnsi="Calibri"/>
                <w:color w:val="000000"/>
                <w:lang w:val="en-GB"/>
              </w:rPr>
            </w:pPr>
            <w:r>
              <w:rPr>
                <w:rFonts w:ascii="Calibri" w:hAnsi="Calibri"/>
                <w:color w:val="000000"/>
                <w:lang w:val="en-GB"/>
              </w:rPr>
              <w:t>TOE.PAD, TOE.INT</w:t>
            </w:r>
          </w:p>
        </w:tc>
      </w:tr>
      <w:tr w:rsidR="00EB74CE" w:rsidRPr="00E336BD" w14:paraId="30AF67A6" w14:textId="77777777">
        <w:trPr>
          <w:trHeight w:val="426"/>
        </w:trPr>
        <w:tc>
          <w:tcPr>
            <w:tcW w:w="2379" w:type="dxa"/>
            <w:tcBorders>
              <w:top w:val="none" w:sz="4" w:space="0" w:color="000000"/>
              <w:left w:val="single" w:sz="4" w:space="0" w:color="000000"/>
              <w:bottom w:val="single" w:sz="4" w:space="0" w:color="000000"/>
              <w:right w:val="single" w:sz="4" w:space="0" w:color="000000"/>
            </w:tcBorders>
            <w:noWrap/>
          </w:tcPr>
          <w:p w14:paraId="23AA87F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OSP.TrialLimit</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602E2E1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Impostors must be prevented from gaining access to the portal by making repeated verification attempts using one or more claimed user IDs.</w:t>
            </w:r>
            <w:r>
              <w:rPr>
                <w:lang w:val="en-GB"/>
              </w:rPr>
              <w:br/>
              <w:t>Therefore the TOE in cooperation with its environment shall be able to limit the maximum number of unsuccessful verif</w:t>
            </w:r>
            <w:r>
              <w:rPr>
                <w:lang w:val="en-GB"/>
              </w:rPr>
              <w:t xml:space="preserve">ication attempts. </w:t>
            </w:r>
          </w:p>
        </w:tc>
        <w:tc>
          <w:tcPr>
            <w:tcW w:w="3109" w:type="dxa"/>
            <w:tcBorders>
              <w:top w:val="none" w:sz="4" w:space="0" w:color="000000"/>
              <w:left w:val="none" w:sz="4" w:space="0" w:color="000000"/>
              <w:bottom w:val="single" w:sz="4" w:space="0" w:color="000000"/>
              <w:right w:val="single" w:sz="4" w:space="0" w:color="000000"/>
            </w:tcBorders>
            <w:noWrap/>
          </w:tcPr>
          <w:p w14:paraId="66AA5C9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t>TOE.BIO, TOE.PAD, TOE.INT</w:t>
            </w:r>
          </w:p>
        </w:tc>
      </w:tr>
      <w:tr w:rsidR="00EB74CE" w:rsidRPr="00E336BD" w14:paraId="2916E46F" w14:textId="77777777">
        <w:trPr>
          <w:trHeight w:val="1800"/>
        </w:trPr>
        <w:tc>
          <w:tcPr>
            <w:tcW w:w="2379" w:type="dxa"/>
            <w:tcBorders>
              <w:top w:val="none" w:sz="4" w:space="0" w:color="000000"/>
              <w:left w:val="single" w:sz="4" w:space="0" w:color="000000"/>
              <w:bottom w:val="single" w:sz="4" w:space="0" w:color="000000"/>
              <w:right w:val="single" w:sz="4" w:space="0" w:color="000000"/>
            </w:tcBorders>
            <w:noWrap/>
          </w:tcPr>
          <w:p w14:paraId="54280DC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OSP.Audit</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1FA4F67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In order to</w:t>
            </w:r>
          </w:p>
          <w:p w14:paraId="168FFA0A" w14:textId="77777777" w:rsidR="00EB74CE" w:rsidRDefault="00F5177C">
            <w:pPr>
              <w:pStyle w:val="konfidasStandard"/>
              <w:numPr>
                <w:ilvl w:val="0"/>
                <w:numId w:val="1"/>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 xml:space="preserve">generate statistics that can be used to adjust the parameters for better quality (maintenance) </w:t>
            </w:r>
          </w:p>
          <w:p w14:paraId="2C781E10" w14:textId="77777777" w:rsidR="00EB74CE" w:rsidRDefault="00F5177C">
            <w:pPr>
              <w:pStyle w:val="konfidasStandard"/>
              <w:numPr>
                <w:ilvl w:val="0"/>
                <w:numId w:val="1"/>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trace modification and</w:t>
            </w:r>
          </w:p>
          <w:p w14:paraId="172609C8" w14:textId="77777777" w:rsidR="00EB74CE" w:rsidRDefault="00F5177C">
            <w:pPr>
              <w:pStyle w:val="konfidasStandard"/>
              <w:numPr>
                <w:ilvl w:val="0"/>
                <w:numId w:val="1"/>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trace possible attacks</w:t>
            </w:r>
          </w:p>
          <w:p w14:paraId="2951F97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lastRenderedPageBreak/>
              <w:t>the TOE shall generate security-relevant</w:t>
            </w:r>
            <w:ins w:id="60" w:author="Nils Tekampe" w:date="2017-04-01T16:08:00Z">
              <w:r>
                <w:rPr>
                  <w:lang w:val="en-GB"/>
                </w:rPr>
                <w:t xml:space="preserve"> audit</w:t>
              </w:r>
            </w:ins>
            <w:r>
              <w:rPr>
                <w:lang w:val="en-GB"/>
              </w:rPr>
              <w:t xml:space="preserve"> events. </w:t>
            </w:r>
          </w:p>
        </w:tc>
        <w:tc>
          <w:tcPr>
            <w:tcW w:w="3109" w:type="dxa"/>
            <w:tcBorders>
              <w:top w:val="none" w:sz="4" w:space="0" w:color="000000"/>
              <w:left w:val="none" w:sz="4" w:space="0" w:color="000000"/>
              <w:bottom w:val="single" w:sz="4" w:space="0" w:color="000000"/>
              <w:right w:val="single" w:sz="4" w:space="0" w:color="000000"/>
            </w:tcBorders>
            <w:noWrap/>
          </w:tcPr>
          <w:p w14:paraId="48DB88A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lastRenderedPageBreak/>
              <w:t>TOE.BIO, TOE.PAD, TOE.INT</w:t>
            </w:r>
          </w:p>
        </w:tc>
      </w:tr>
      <w:tr w:rsidR="00EB74CE" w:rsidRPr="00E336BD" w14:paraId="17BA5EC6" w14:textId="77777777">
        <w:trPr>
          <w:trHeight w:val="600"/>
        </w:trPr>
        <w:tc>
          <w:tcPr>
            <w:tcW w:w="2379" w:type="dxa"/>
            <w:tcBorders>
              <w:top w:val="none" w:sz="4" w:space="0" w:color="000000"/>
              <w:left w:val="single" w:sz="4" w:space="0" w:color="000000"/>
              <w:bottom w:val="single" w:sz="4" w:space="0" w:color="000000"/>
              <w:right w:val="single" w:sz="4" w:space="0" w:color="000000"/>
            </w:tcBorders>
            <w:noWrap/>
          </w:tcPr>
          <w:p w14:paraId="6E4647C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bookmarkStart w:id="61" w:name="_GoBack" w:colFirst="0" w:colLast="2"/>
            <w:proofErr w:type="spellStart"/>
            <w:r>
              <w:rPr>
                <w:lang w:val="en-GB"/>
              </w:rPr>
              <w:lastRenderedPageBreak/>
              <w:t>OSP.Residual</w:t>
            </w:r>
            <w:proofErr w:type="spellEnd"/>
          </w:p>
        </w:tc>
        <w:tc>
          <w:tcPr>
            <w:tcW w:w="4009" w:type="dxa"/>
            <w:tcBorders>
              <w:top w:val="none" w:sz="4" w:space="0" w:color="000000"/>
              <w:left w:val="none" w:sz="4" w:space="0" w:color="000000"/>
              <w:bottom w:val="single" w:sz="4" w:space="0" w:color="000000"/>
              <w:right w:val="single" w:sz="4" w:space="0" w:color="000000"/>
            </w:tcBorders>
            <w:shd w:val="clear" w:color="auto" w:fill="FFFFFF"/>
          </w:tcPr>
          <w:p w14:paraId="193C3B6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TOE shall erase all residual security-relevant </w:t>
            </w:r>
            <w:commentRangeStart w:id="62"/>
            <w:commentRangeStart w:id="63"/>
            <w:r>
              <w:rPr>
                <w:lang w:val="en-GB"/>
              </w:rPr>
              <w:t xml:space="preserve">data </w:t>
            </w:r>
            <w:commentRangeEnd w:id="62"/>
            <w:r>
              <w:commentReference w:id="62"/>
            </w:r>
            <w:commentRangeEnd w:id="63"/>
            <w:r>
              <w:commentReference w:id="63"/>
            </w:r>
            <w:r>
              <w:rPr>
                <w:lang w:val="en-GB"/>
              </w:rPr>
              <w:t xml:space="preserve">once they are </w:t>
            </w:r>
            <w:ins w:id="64" w:author="hin.chan" w:date="2017-05-18T17:35:00Z">
              <w:r>
                <w:rPr>
                  <w:lang w:val="en-GB"/>
                </w:rPr>
                <w:t>redundant</w:t>
              </w:r>
            </w:ins>
            <w:ins w:id="65" w:author="hin.chan" w:date="2017-05-18T17:36:00Z">
              <w:r>
                <w:rPr>
                  <w:lang w:val="en-GB"/>
                </w:rPr>
                <w:t>.</w:t>
              </w:r>
            </w:ins>
            <w:del w:id="66" w:author="hin.chan" w:date="2017-05-18T17:35:00Z">
              <w:r>
                <w:rPr>
                  <w:lang w:val="en-GB"/>
                </w:rPr>
                <w:delText>unnecessary</w:delText>
              </w:r>
            </w:del>
            <w:ins w:id="67" w:author="hin.chan" w:date="2017-05-18T17:36:00Z">
              <w:r>
                <w:rPr>
                  <w:lang w:val="en-GB"/>
                </w:rPr>
                <w:t>.</w:t>
              </w:r>
            </w:ins>
            <w:del w:id="68" w:author="hin.chan" w:date="2017-05-18T17:36:00Z">
              <w:r>
                <w:rPr>
                  <w:lang w:val="en-GB"/>
                </w:rPr>
                <w:delText>.</w:delText>
              </w:r>
            </w:del>
            <w:r>
              <w:rPr>
                <w:lang w:val="en-GB"/>
              </w:rPr>
              <w:t xml:space="preserve"> This specifically includes (but is not limited to) all information left after enrolment, verification or PAD processing.</w:t>
            </w:r>
          </w:p>
        </w:tc>
        <w:tc>
          <w:tcPr>
            <w:tcW w:w="3109" w:type="dxa"/>
            <w:tcBorders>
              <w:top w:val="none" w:sz="4" w:space="0" w:color="000000"/>
              <w:left w:val="none" w:sz="4" w:space="0" w:color="000000"/>
              <w:bottom w:val="single" w:sz="4" w:space="0" w:color="000000"/>
              <w:right w:val="single" w:sz="4" w:space="0" w:color="000000"/>
            </w:tcBorders>
            <w:noWrap/>
          </w:tcPr>
          <w:p w14:paraId="726B417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t>TOE.BIO, TOE.PAD, TOE.INT</w:t>
            </w:r>
          </w:p>
        </w:tc>
      </w:tr>
    </w:tbl>
    <w:bookmarkEnd w:id="61"/>
    <w:p w14:paraId="63D299C9" w14:textId="77777777" w:rsidR="00EB74CE" w:rsidRDefault="00F5177C">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5: OSP</w:t>
      </w:r>
    </w:p>
    <w:p w14:paraId="21629547"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br w:type="page"/>
      </w:r>
      <w:r>
        <w:rPr>
          <w:lang w:val="en-GB"/>
        </w:rPr>
        <w:lastRenderedPageBreak/>
        <w:t>Security Objectives</w:t>
      </w:r>
    </w:p>
    <w:p w14:paraId="5E0595C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security objectives that the TOE shall comply with.</w:t>
      </w:r>
    </w:p>
    <w:tbl>
      <w:tblPr>
        <w:tblW w:w="9491" w:type="dxa"/>
        <w:tblLayout w:type="fixed"/>
        <w:tblLook w:val="00A0" w:firstRow="1" w:lastRow="0" w:firstColumn="1" w:lastColumn="0" w:noHBand="0" w:noVBand="0"/>
      </w:tblPr>
      <w:tblGrid>
        <w:gridCol w:w="36"/>
        <w:gridCol w:w="2503"/>
        <w:gridCol w:w="37"/>
        <w:gridCol w:w="5184"/>
        <w:gridCol w:w="32"/>
        <w:gridCol w:w="1661"/>
        <w:gridCol w:w="38"/>
      </w:tblGrid>
      <w:tr w:rsidR="00EB74CE" w14:paraId="6CDAB990" w14:textId="77777777">
        <w:trPr>
          <w:gridAfter w:val="1"/>
          <w:wAfter w:w="38" w:type="dxa"/>
          <w:trHeight w:val="300"/>
        </w:trPr>
        <w:tc>
          <w:tcPr>
            <w:tcW w:w="2540" w:type="dxa"/>
            <w:gridSpan w:val="2"/>
            <w:noWrap/>
          </w:tcPr>
          <w:p w14:paraId="17504DC9"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5224" w:type="dxa"/>
            <w:gridSpan w:val="2"/>
            <w:noWrap/>
          </w:tcPr>
          <w:p w14:paraId="7EC4E4F8"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1689" w:type="dxa"/>
            <w:gridSpan w:val="2"/>
            <w:noWrap/>
          </w:tcPr>
          <w:p w14:paraId="6290ECD6"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14:paraId="63399FA8" w14:textId="77777777">
        <w:trPr>
          <w:gridAfter w:val="1"/>
          <w:wAfter w:w="38" w:type="dxa"/>
          <w:trHeight w:val="900"/>
        </w:trPr>
        <w:tc>
          <w:tcPr>
            <w:tcW w:w="2540" w:type="dxa"/>
            <w:gridSpan w:val="2"/>
          </w:tcPr>
          <w:p w14:paraId="1E0DB1C4" w14:textId="77777777" w:rsidR="00EB74CE" w:rsidRDefault="00F5177C">
            <w:pPr>
              <w:pStyle w:val="StandardWeb"/>
              <w:rPr>
                <w:rFonts w:ascii="Equity Text B" w:hAnsi="Equity Text B"/>
                <w:sz w:val="22"/>
                <w:szCs w:val="22"/>
                <w:lang w:val="en-GB"/>
              </w:rPr>
            </w:pPr>
            <w:r>
              <w:rPr>
                <w:rFonts w:ascii="Equity Text B" w:hAnsi="Equity Text B"/>
                <w:sz w:val="22"/>
                <w:szCs w:val="22"/>
                <w:lang w:val="en-GB"/>
              </w:rPr>
              <w:t>O.BIO_VERIFICATION</w:t>
            </w:r>
          </w:p>
          <w:p w14:paraId="0E6967C6" w14:textId="77777777" w:rsidR="00EB74CE" w:rsidRDefault="00EB74CE">
            <w:pPr>
              <w:pStyle w:val="StandardWeb"/>
              <w:rPr>
                <w:rFonts w:ascii="Equity Text B" w:hAnsi="Equity Text B"/>
                <w:sz w:val="22"/>
                <w:szCs w:val="22"/>
                <w:lang w:val="en-GB"/>
              </w:rPr>
            </w:pPr>
          </w:p>
        </w:tc>
        <w:tc>
          <w:tcPr>
            <w:tcW w:w="5224" w:type="dxa"/>
            <w:gridSpan w:val="2"/>
          </w:tcPr>
          <w:p w14:paraId="7CBED9E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del w:id="69" w:author="hin.chan" w:date="2017-05-18T17:36:00Z"/>
                <w:lang w:val="en-GB"/>
              </w:rPr>
            </w:pPr>
            <w:r>
              <w:rPr>
                <w:lang w:val="en-GB"/>
              </w:rPr>
              <w:t xml:space="preserve">The TOE shall provide a biometric verification mechanism to ensure access to a portal </w:t>
            </w:r>
            <w:ins w:id="70" w:author="Nils Tekampe" w:date="2017-04-01T16:10:00Z">
              <w:r>
                <w:rPr>
                  <w:rStyle w:val="Funotenzeichen"/>
                  <w:lang w:val="en-GB"/>
                </w:rPr>
                <w:footnoteReference w:id="1"/>
              </w:r>
            </w:ins>
            <w:r>
              <w:rPr>
                <w:lang w:val="en-GB"/>
              </w:rPr>
              <w:t>with an adequate reliability.</w:t>
            </w:r>
          </w:p>
          <w:p w14:paraId="3278297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ins w:id="76" w:author="Nils Tekampe" w:date="2017-04-01T16:19:00Z"/>
                <w:lang w:val="en-GB"/>
              </w:rPr>
            </w:pPr>
            <w:commentRangeStart w:id="77"/>
            <w:del w:id="78" w:author="hin.chan" w:date="2017-05-18T17:36:00Z">
              <w:r>
                <w:rPr>
                  <w:lang w:val="en-GB"/>
                </w:rPr>
                <w:delText>T</w:delText>
              </w:r>
            </w:del>
            <w:del w:id="79" w:author="Nils Tekampe" w:date="2017-04-01T16:24:00Z">
              <w:r>
                <w:rPr>
                  <w:lang w:val="en-GB"/>
                </w:rPr>
                <w:delText xml:space="preserve">he TOE shall ensure that only suitable biometric references (I.e. records that have been created by the TOE itself or biometric references coming from a trustworthy source and following a standardized format) are processed. </w:delText>
              </w:r>
            </w:del>
            <w:commentRangeEnd w:id="77"/>
            <w:r>
              <w:commentReference w:id="77"/>
            </w:r>
          </w:p>
          <w:p w14:paraId="7F4E211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80" w:author="Nils Tekampe" w:date="2017-04-01T16:19:00Z">
              <w:r>
                <w:rPr>
                  <w:lang w:val="en-GB"/>
                </w:rPr>
                <w:t>The TOE shall meet relevant criteria for its security relevant error rates for biometric verification (e.g. False Accept Rate (FAR) and False Rejection Rate (FRR)).</w:t>
              </w:r>
            </w:ins>
          </w:p>
          <w:p w14:paraId="735983B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commentRangeStart w:id="81"/>
            <w:r>
              <w:rPr>
                <w:highlight w:val="yellow"/>
                <w:lang w:val="en-GB"/>
                <w:rPrChange w:id="82" w:author="Nils Tekampe" w:date="2017-03-30T15:53:00Z">
                  <w:rPr>
                    <w:lang w:val="en-GB"/>
                  </w:rPr>
                </w:rPrChange>
              </w:rPr>
              <w:t xml:space="preserve">An </w:t>
            </w:r>
            <w:r>
              <w:rPr>
                <w:rFonts w:hint="eastAsia"/>
                <w:highlight w:val="yellow"/>
                <w:lang w:val="en-GB"/>
                <w:rPrChange w:id="83" w:author="Nils Tekampe" w:date="2017-03-30T15:53:00Z">
                  <w:rPr>
                    <w:rFonts w:hint="eastAsia"/>
                    <w:lang w:val="en-GB"/>
                  </w:rPr>
                </w:rPrChange>
              </w:rPr>
              <w:t>“</w:t>
            </w:r>
            <w:r>
              <w:rPr>
                <w:highlight w:val="yellow"/>
                <w:lang w:val="en-GB"/>
                <w:rPrChange w:id="84" w:author="Nils Tekampe" w:date="2017-03-30T15:53:00Z">
                  <w:rPr>
                    <w:lang w:val="en-GB"/>
                  </w:rPr>
                </w:rPrChange>
              </w:rPr>
              <w:t>Exact match</w:t>
            </w:r>
            <w:r>
              <w:rPr>
                <w:rFonts w:hint="eastAsia"/>
                <w:highlight w:val="yellow"/>
                <w:lang w:val="en-GB"/>
                <w:rPrChange w:id="85" w:author="Nils Tekampe" w:date="2017-03-30T15:53:00Z">
                  <w:rPr>
                    <w:rFonts w:hint="eastAsia"/>
                    <w:lang w:val="en-GB"/>
                  </w:rPr>
                </w:rPrChange>
              </w:rPr>
              <w:t>”</w:t>
            </w:r>
            <w:del w:id="86" w:author="Nils Tekampe" w:date="2017-03-29T20:16:00Z">
              <w:r>
                <w:rPr>
                  <w:highlight w:val="yellow"/>
                  <w:lang w:val="en-GB"/>
                  <w:rPrChange w:id="87" w:author="Nils Tekampe" w:date="2017-03-30T15:53:00Z">
                    <w:rPr>
                      <w:lang w:val="en-GB"/>
                    </w:rPr>
                  </w:rPrChange>
                </w:rPr>
                <w:delText>comparison</w:delText>
              </w:r>
            </w:del>
            <w:r>
              <w:rPr>
                <w:highlight w:val="yellow"/>
                <w:lang w:val="en-GB"/>
                <w:rPrChange w:id="88" w:author="Nils Tekampe" w:date="2017-03-30T15:53:00Z">
                  <w:rPr>
                    <w:lang w:val="en-GB"/>
                  </w:rPr>
                </w:rPrChange>
              </w:rPr>
              <w:t xml:space="preserve"> should not be counted as a positive verification as it may be</w:t>
            </w:r>
            <w:r>
              <w:rPr>
                <w:highlight w:val="yellow"/>
                <w:lang w:val="en-GB"/>
                <w:rPrChange w:id="89" w:author="Nils Tekampe" w:date="2017-03-30T15:53:00Z">
                  <w:rPr>
                    <w:lang w:val="en-GB"/>
                  </w:rPr>
                </w:rPrChange>
              </w:rPr>
              <w:t xml:space="preserve"> a replay attempt</w:t>
            </w:r>
            <w:ins w:id="90" w:author="Nils Tekampe" w:date="2017-03-29T20:16:00Z">
              <w:r>
                <w:rPr>
                  <w:highlight w:val="yellow"/>
                  <w:lang w:val="en-GB"/>
                  <w:rPrChange w:id="91" w:author="Nils Tekampe" w:date="2017-03-30T15:53:00Z">
                    <w:rPr>
                      <w:lang w:val="en-GB"/>
                    </w:rPr>
                  </w:rPrChange>
                </w:rPr>
                <w:t>.</w:t>
              </w:r>
            </w:ins>
            <w:commentRangeEnd w:id="81"/>
            <w:r>
              <w:commentReference w:id="81"/>
            </w:r>
            <w:del w:id="92" w:author="Nils Tekampe" w:date="2017-03-29T20:16:00Z">
              <w:r>
                <w:rPr>
                  <w:lang w:val="en-GB"/>
                </w:rPr>
                <w:delText xml:space="preserve"> and should be recorded in the audit log.</w:delText>
              </w:r>
            </w:del>
          </w:p>
        </w:tc>
        <w:tc>
          <w:tcPr>
            <w:tcW w:w="1689" w:type="dxa"/>
            <w:gridSpan w:val="2"/>
            <w:noWrap/>
          </w:tcPr>
          <w:p w14:paraId="012D4016"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TOE.BIO,</w:t>
            </w:r>
          </w:p>
          <w:p w14:paraId="4000368D"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TOE.INT</w:t>
            </w:r>
          </w:p>
        </w:tc>
      </w:tr>
      <w:tr w:rsidR="00EB74CE" w14:paraId="38AFF4BC" w14:textId="77777777">
        <w:trPr>
          <w:gridAfter w:val="1"/>
          <w:wAfter w:w="38" w:type="dxa"/>
          <w:trHeight w:val="900"/>
        </w:trPr>
        <w:tc>
          <w:tcPr>
            <w:tcW w:w="2540" w:type="dxa"/>
            <w:gridSpan w:val="2"/>
          </w:tcPr>
          <w:p w14:paraId="34AECC92" w14:textId="77777777" w:rsidR="00EB74CE" w:rsidRDefault="00F5177C">
            <w:pPr>
              <w:pStyle w:val="StandardWeb"/>
              <w:rPr>
                <w:rFonts w:ascii="Equity Text B" w:hAnsi="Equity Text B"/>
                <w:sz w:val="22"/>
                <w:szCs w:val="22"/>
                <w:lang w:val="en-GB"/>
              </w:rPr>
            </w:pPr>
            <w:r>
              <w:rPr>
                <w:rFonts w:ascii="Equity Text B" w:hAnsi="Equity Text B"/>
                <w:sz w:val="22"/>
                <w:szCs w:val="22"/>
                <w:lang w:val="en-GB"/>
              </w:rPr>
              <w:t>O.PAD</w:t>
            </w:r>
          </w:p>
          <w:p w14:paraId="30EABD0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5224" w:type="dxa"/>
            <w:gridSpan w:val="2"/>
          </w:tcPr>
          <w:p w14:paraId="3862940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shall</w:t>
            </w:r>
            <w:ins w:id="93" w:author="Nils Tekampe" w:date="2017-06-01T16:16:00Z">
              <w:r>
                <w:rPr>
                  <w:lang w:val="en-GB"/>
                </w:rPr>
                <w:t xml:space="preserve"> </w:t>
              </w:r>
            </w:ins>
            <w:del w:id="94" w:author="Nils Tekampe" w:date="2017-06-01T16:16:00Z">
              <w:r>
                <w:rPr>
                  <w:lang w:val="en-GB"/>
                </w:rPr>
                <w:delText xml:space="preserve"> </w:delText>
              </w:r>
              <w:commentRangeStart w:id="95"/>
              <w:r>
                <w:rPr>
                  <w:lang w:val="en-GB"/>
                </w:rPr>
                <w:delText>be able to</w:delText>
              </w:r>
            </w:del>
            <w:commentRangeEnd w:id="95"/>
            <w:r>
              <w:commentReference w:id="95"/>
            </w:r>
            <w:del w:id="96" w:author="Nils Tekampe" w:date="2017-06-01T16:16:00Z">
              <w:r>
                <w:rPr>
                  <w:lang w:val="en-GB"/>
                </w:rPr>
                <w:delText xml:space="preserve"> </w:delText>
              </w:r>
            </w:del>
            <w:r>
              <w:rPr>
                <w:lang w:val="en-GB"/>
              </w:rPr>
              <w:t xml:space="preserve">detect whether a </w:t>
            </w:r>
            <w:del w:id="97" w:author="Nils Tekampe" w:date="2017-03-29T20:17:00Z">
              <w:r>
                <w:rPr>
                  <w:lang w:val="en-GB"/>
                </w:rPr>
                <w:delText>presented biometric characteristic</w:delText>
              </w:r>
            </w:del>
            <w:ins w:id="98" w:author="Nils Tekampe" w:date="2017-03-29T20:17:00Z">
              <w:r>
                <w:rPr>
                  <w:lang w:val="en-GB"/>
                </w:rPr>
                <w:t>presentation</w:t>
              </w:r>
            </w:ins>
            <w:r>
              <w:rPr>
                <w:lang w:val="en-GB"/>
              </w:rPr>
              <w:t xml:space="preserve"> is </w:t>
            </w:r>
            <w:del w:id="99" w:author="Nils Tekampe" w:date="2017-06-02T08:37:00Z">
              <w:r>
                <w:rPr>
                  <w:lang w:val="en-GB"/>
                </w:rPr>
                <w:delText xml:space="preserve">presented in </w:delText>
              </w:r>
            </w:del>
            <w:r>
              <w:rPr>
                <w:lang w:val="en-GB"/>
              </w:rPr>
              <w:t>a</w:t>
            </w:r>
            <w:ins w:id="100" w:author="Nils Tekampe" w:date="2017-03-29T20:16:00Z">
              <w:r>
                <w:rPr>
                  <w:lang w:val="en-GB"/>
                </w:rPr>
                <w:t>n</w:t>
              </w:r>
            </w:ins>
            <w:r>
              <w:rPr>
                <w:lang w:val="en-GB"/>
              </w:rPr>
              <w:t xml:space="preserve"> </w:t>
            </w:r>
            <w:del w:id="101" w:author="Nils Tekampe" w:date="2017-06-02T08:37:00Z">
              <w:r>
                <w:rPr>
                  <w:lang w:val="en-GB"/>
                </w:rPr>
                <w:delText xml:space="preserve">attack </w:delText>
              </w:r>
            </w:del>
            <w:r>
              <w:rPr>
                <w:lang w:val="en-GB"/>
              </w:rPr>
              <w:t xml:space="preserve">presentation </w:t>
            </w:r>
            <w:ins w:id="102" w:author="Nils Tekampe" w:date="2017-06-02T08:37:00Z">
              <w:r>
                <w:rPr>
                  <w:lang w:val="en-GB"/>
                </w:rPr>
                <w:t xml:space="preserve">attack </w:t>
              </w:r>
            </w:ins>
            <w:ins w:id="103" w:author="hin.chan" w:date="2017-05-18T17:37:00Z">
              <w:r>
                <w:rPr>
                  <w:lang w:val="en-GB"/>
                </w:rPr>
                <w:t xml:space="preserve">is </w:t>
              </w:r>
            </w:ins>
            <w:del w:id="104" w:author="Nils Tekampe" w:date="2017-06-02T08:37:00Z">
              <w:r>
                <w:rPr>
                  <w:lang w:val="en-GB"/>
                </w:rPr>
                <w:delText xml:space="preserve">(i.e. an artefact </w:delText>
              </w:r>
            </w:del>
            <w:del w:id="105" w:author="hin.chan" w:date="2017-05-18T17:38:00Z">
              <w:r>
                <w:rPr>
                  <w:lang w:val="en-GB"/>
                </w:rPr>
                <w:delText xml:space="preserve">is presented) </w:delText>
              </w:r>
            </w:del>
            <w:r>
              <w:rPr>
                <w:lang w:val="en-GB"/>
              </w:rPr>
              <w:t xml:space="preserve">or a bona fide presentation. </w:t>
            </w:r>
          </w:p>
          <w:p w14:paraId="783E200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evidence may be extracted from the data provided by the same sensor that is used to acquire the biometric characteristic for recognition (by the biometric system in the environment), or it may be retrieved us</w:t>
            </w:r>
            <w:r>
              <w:rPr>
                <w:lang w:val="en-GB"/>
              </w:rPr>
              <w:t>ing sensors which are solely dedicated to PAD.</w:t>
            </w:r>
          </w:p>
        </w:tc>
        <w:tc>
          <w:tcPr>
            <w:tcW w:w="1689" w:type="dxa"/>
            <w:gridSpan w:val="2"/>
            <w:noWrap/>
          </w:tcPr>
          <w:p w14:paraId="02600517"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w:t>
            </w:r>
            <w:del w:id="106" w:author="Nils Tekampe" w:date="2017-06-02T08:36:00Z">
              <w:r>
                <w:rPr>
                  <w:rFonts w:ascii="Equity Text B" w:hAnsi="Equity Text B"/>
                  <w:color w:val="000000"/>
                  <w:lang w:val="en-GB"/>
                </w:rPr>
                <w:delText>, TOE.INT</w:delText>
              </w:r>
            </w:del>
          </w:p>
        </w:tc>
      </w:tr>
      <w:tr w:rsidR="00EB74CE" w14:paraId="74A2C136" w14:textId="77777777">
        <w:trPr>
          <w:gridAfter w:val="1"/>
          <w:wAfter w:w="38" w:type="dxa"/>
          <w:trHeight w:val="900"/>
        </w:trPr>
        <w:tc>
          <w:tcPr>
            <w:tcW w:w="2540" w:type="dxa"/>
            <w:gridSpan w:val="2"/>
          </w:tcPr>
          <w:p w14:paraId="514C9EA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ins w:id="107" w:author="Nils Tekampe" w:date="2017-06-02T08:35:00Z"/>
                <w:lang w:val="en-GB"/>
              </w:rPr>
            </w:pPr>
            <w:ins w:id="108" w:author="Nils Tekampe" w:date="2017-06-02T08:35:00Z">
              <w:r>
                <w:rPr>
                  <w:lang w:val="en-GB"/>
                  <w:rPrChange w:id="109" w:author="Nils Tekampe" w:date="2017-06-02T08:36:00Z">
                    <w:rPr>
                      <w:rFonts w:ascii="Arial" w:eastAsia="Arial" w:hAnsi="Arial" w:cs="Arial"/>
                      <w:lang w:val="en-US"/>
                    </w:rPr>
                  </w:rPrChange>
                </w:rPr>
                <w:t>O.PAD_ENROL</w:t>
              </w:r>
            </w:ins>
          </w:p>
        </w:tc>
        <w:tc>
          <w:tcPr>
            <w:tcW w:w="5224" w:type="dxa"/>
            <w:gridSpan w:val="2"/>
          </w:tcPr>
          <w:p w14:paraId="03701D2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ins w:id="110" w:author="Nils Tekampe" w:date="2017-06-02T08:35:00Z"/>
                <w:lang w:val="en-GB"/>
              </w:rPr>
            </w:pPr>
            <w:ins w:id="111" w:author="Nils Tekampe" w:date="2017-06-02T08:35:00Z">
              <w:r>
                <w:rPr>
                  <w:lang w:val="en-GB"/>
                  <w:rPrChange w:id="112" w:author="Nils Tekampe" w:date="2017-06-02T08:36:00Z">
                    <w:rPr>
                      <w:rFonts w:ascii="Arial" w:eastAsia="Arial" w:hAnsi="Arial" w:cs="Arial"/>
                      <w:lang w:val="en-US"/>
                    </w:rPr>
                  </w:rPrChange>
                </w:rPr>
                <w:t xml:space="preserve">The TOE shall prevent an attacker facilitating a presentation </w:t>
              </w:r>
            </w:ins>
            <w:ins w:id="113" w:author="Nils Tekampe" w:date="2017-06-02T08:36:00Z">
              <w:r>
                <w:rPr>
                  <w:lang w:val="en-GB"/>
                  <w:rPrChange w:id="114" w:author="Nils Tekampe" w:date="2017-06-02T08:36:00Z">
                    <w:rPr>
                      <w:rFonts w:ascii="Arial" w:eastAsia="Arial" w:hAnsi="Arial" w:cs="Arial"/>
                      <w:lang w:val="en-US"/>
                    </w:rPr>
                  </w:rPrChange>
                </w:rPr>
                <w:t xml:space="preserve">attack </w:t>
              </w:r>
            </w:ins>
            <w:ins w:id="115" w:author="Nils Tekampe" w:date="2017-06-02T08:35:00Z">
              <w:r>
                <w:rPr>
                  <w:lang w:val="en-GB"/>
                  <w:rPrChange w:id="116" w:author="Nils Tekampe" w:date="2017-06-02T08:36:00Z">
                    <w:rPr>
                      <w:rFonts w:ascii="Arial" w:eastAsia="Arial" w:hAnsi="Arial" w:cs="Arial"/>
                      <w:lang w:val="en-US"/>
                    </w:rPr>
                  </w:rPrChange>
                </w:rPr>
                <w:t>from being successfully enrolled,</w:t>
              </w:r>
            </w:ins>
          </w:p>
        </w:tc>
        <w:tc>
          <w:tcPr>
            <w:tcW w:w="1689" w:type="dxa"/>
            <w:gridSpan w:val="2"/>
            <w:noWrap/>
          </w:tcPr>
          <w:p w14:paraId="7F1C2860"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ins w:id="117" w:author="Nils Tekampe" w:date="2017-06-02T08:36:00Z"/>
                <w:rFonts w:ascii="Equity Text B" w:hAnsi="Equity Text B"/>
                <w:color w:val="000000"/>
                <w:lang w:val="en-GB"/>
              </w:rPr>
            </w:pPr>
            <w:ins w:id="118" w:author="Nils Tekampe" w:date="2017-06-02T08:36:00Z">
              <w:r>
                <w:rPr>
                  <w:rFonts w:ascii="Equity Text B" w:hAnsi="Equity Text B"/>
                  <w:color w:val="000000"/>
                  <w:lang w:val="en-GB"/>
                </w:rPr>
                <w:t>A.BIO</w:t>
              </w:r>
            </w:ins>
          </w:p>
          <w:p w14:paraId="7645F3B1"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ins w:id="119" w:author="Nils Tekampe" w:date="2017-06-02T08:35:00Z"/>
                <w:rFonts w:ascii="Equity Text B" w:hAnsi="Equity Text B"/>
                <w:color w:val="000000"/>
                <w:lang w:val="en-GB"/>
              </w:rPr>
            </w:pPr>
            <w:ins w:id="120" w:author="Nils Tekampe" w:date="2017-06-02T08:36:00Z">
              <w:r>
                <w:rPr>
                  <w:rFonts w:ascii="Equity Text B" w:hAnsi="Equity Text B"/>
                  <w:color w:val="000000"/>
                  <w:lang w:val="en-GB"/>
                </w:rPr>
                <w:t>A.INT</w:t>
              </w:r>
            </w:ins>
          </w:p>
        </w:tc>
      </w:tr>
      <w:tr w:rsidR="00EB74CE" w14:paraId="7E173C58" w14:textId="77777777">
        <w:trPr>
          <w:gridAfter w:val="1"/>
          <w:wAfter w:w="38" w:type="dxa"/>
          <w:trHeight w:val="900"/>
        </w:trPr>
        <w:tc>
          <w:tcPr>
            <w:tcW w:w="2540" w:type="dxa"/>
            <w:gridSpan w:val="2"/>
          </w:tcPr>
          <w:p w14:paraId="22DB34D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ins w:id="121" w:author="Nils Tekampe" w:date="2017-06-02T08:35:00Z"/>
                <w:lang w:val="en-GB"/>
              </w:rPr>
            </w:pPr>
            <w:ins w:id="122" w:author="Nils Tekampe" w:date="2017-06-02T08:36:00Z">
              <w:r>
                <w:rPr>
                  <w:lang w:val="en-GB"/>
                  <w:rPrChange w:id="123" w:author="Nils Tekampe" w:date="2017-06-02T08:36:00Z">
                    <w:rPr>
                      <w:rFonts w:ascii="Arial" w:eastAsia="Arial" w:hAnsi="Arial" w:cs="Arial"/>
                      <w:lang w:val="en-US"/>
                    </w:rPr>
                  </w:rPrChange>
                </w:rPr>
                <w:t>O.PAD_VERIFICATION</w:t>
              </w:r>
            </w:ins>
          </w:p>
        </w:tc>
        <w:tc>
          <w:tcPr>
            <w:tcW w:w="5224" w:type="dxa"/>
            <w:gridSpan w:val="2"/>
          </w:tcPr>
          <w:p w14:paraId="4E862E0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ins w:id="124" w:author="Nils Tekampe" w:date="2017-06-02T08:35:00Z"/>
                <w:lang w:val="en-GB"/>
              </w:rPr>
            </w:pPr>
            <w:ins w:id="125" w:author="Nils Tekampe" w:date="2017-06-02T08:36:00Z">
              <w:r>
                <w:rPr>
                  <w:lang w:val="en-GB"/>
                  <w:rPrChange w:id="126" w:author="Nils Tekampe" w:date="2017-06-02T08:36:00Z">
                    <w:rPr>
                      <w:rFonts w:ascii="Arial" w:eastAsia="Arial" w:hAnsi="Arial" w:cs="Arial"/>
                      <w:lang w:val="en-US"/>
                    </w:rPr>
                  </w:rPrChange>
                </w:rPr>
                <w:t xml:space="preserve">The TOE shall prevent an attacker </w:t>
              </w:r>
              <w:r>
                <w:rPr>
                  <w:lang w:val="en-GB"/>
                </w:rPr>
                <w:t>facilitating a presentation attack</w:t>
              </w:r>
              <w:r>
                <w:rPr>
                  <w:lang w:val="en-GB"/>
                  <w:rPrChange w:id="127" w:author="Nils Tekampe" w:date="2017-06-02T08:36:00Z">
                    <w:rPr>
                      <w:rFonts w:ascii="Arial" w:eastAsia="Arial" w:hAnsi="Arial" w:cs="Arial"/>
                      <w:lang w:val="en-US"/>
                    </w:rPr>
                  </w:rPrChange>
                </w:rPr>
                <w:t xml:space="preserve"> from being successfully verified.</w:t>
              </w:r>
            </w:ins>
          </w:p>
        </w:tc>
        <w:tc>
          <w:tcPr>
            <w:tcW w:w="1689" w:type="dxa"/>
            <w:gridSpan w:val="2"/>
            <w:noWrap/>
          </w:tcPr>
          <w:p w14:paraId="0CA0EFA1"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ins w:id="128" w:author="Nils Tekampe" w:date="2017-06-02T08:36:00Z"/>
                <w:rFonts w:ascii="Equity Text B" w:hAnsi="Equity Text B"/>
                <w:color w:val="000000"/>
                <w:lang w:val="en-GB"/>
              </w:rPr>
            </w:pPr>
            <w:ins w:id="129" w:author="Nils Tekampe" w:date="2017-06-02T08:36:00Z">
              <w:r>
                <w:rPr>
                  <w:rFonts w:ascii="Equity Text B" w:hAnsi="Equity Text B"/>
                  <w:color w:val="000000"/>
                  <w:lang w:val="en-GB"/>
                </w:rPr>
                <w:t>A.BIO</w:t>
              </w:r>
            </w:ins>
          </w:p>
          <w:p w14:paraId="1515BD98"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ins w:id="130" w:author="Nils Tekampe" w:date="2017-06-02T08:35:00Z"/>
                <w:rFonts w:ascii="Equity Text B" w:hAnsi="Equity Text B"/>
                <w:color w:val="000000"/>
                <w:lang w:val="en-GB"/>
              </w:rPr>
            </w:pPr>
            <w:ins w:id="131" w:author="Nils Tekampe" w:date="2017-06-02T08:36:00Z">
              <w:r>
                <w:rPr>
                  <w:rFonts w:ascii="Equity Text B" w:hAnsi="Equity Text B"/>
                  <w:color w:val="000000"/>
                  <w:lang w:val="en-GB"/>
                </w:rPr>
                <w:t>A.INT</w:t>
              </w:r>
            </w:ins>
          </w:p>
        </w:tc>
      </w:tr>
      <w:tr w:rsidR="00EB74CE" w:rsidRPr="00E336BD" w14:paraId="7065879D" w14:textId="77777777">
        <w:trPr>
          <w:gridAfter w:val="1"/>
          <w:wAfter w:w="38" w:type="dxa"/>
          <w:trHeight w:val="1219"/>
        </w:trPr>
        <w:tc>
          <w:tcPr>
            <w:tcW w:w="2540" w:type="dxa"/>
            <w:gridSpan w:val="2"/>
          </w:tcPr>
          <w:p w14:paraId="5C72EAC9" w14:textId="77777777" w:rsidR="00EB74CE" w:rsidRDefault="00F5177C">
            <w:pPr>
              <w:pStyle w:val="StandardWeb"/>
              <w:rPr>
                <w:rFonts w:ascii="Equity Text B" w:hAnsi="Equity Text B"/>
                <w:sz w:val="22"/>
                <w:szCs w:val="22"/>
                <w:lang w:val="en-GB"/>
              </w:rPr>
            </w:pPr>
            <w:proofErr w:type="gramStart"/>
            <w:r>
              <w:rPr>
                <w:rFonts w:ascii="Equity Text B" w:hAnsi="Equity Text B"/>
                <w:sz w:val="22"/>
                <w:szCs w:val="22"/>
                <w:lang w:val="en-GB"/>
              </w:rPr>
              <w:t>O.ENROL</w:t>
            </w:r>
            <w:proofErr w:type="gramEnd"/>
          </w:p>
        </w:tc>
        <w:tc>
          <w:tcPr>
            <w:tcW w:w="5224" w:type="dxa"/>
            <w:gridSpan w:val="2"/>
          </w:tcPr>
          <w:p w14:paraId="3FA613B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132" w:author="Nils Tekampe" w:date="2017-03-29T20:24:00Z">
              <w:r>
                <w:rPr>
                  <w:lang w:val="en-GB"/>
                </w:rPr>
                <w:t xml:space="preserve">The TOE shall implement the functionality to enrol users. The TOE shall ensure that enrolment records are of sufficient quality in order to meet the requirements on recognition performance. </w:t>
              </w:r>
            </w:ins>
            <w:commentRangeStart w:id="133"/>
            <w:del w:id="134" w:author="Nils Tekampe" w:date="2017-03-29T20:24:00Z">
              <w:r>
                <w:rPr>
                  <w:lang w:val="en-GB"/>
                </w:rPr>
                <w:delText xml:space="preserve">The TOE shall implement the functionality to enrol users at a certain error rate. </w:delText>
              </w:r>
            </w:del>
            <w:commentRangeEnd w:id="133"/>
            <w:r>
              <w:commentReference w:id="133"/>
            </w:r>
            <w:r>
              <w:rPr>
                <w:lang w:val="en-GB"/>
              </w:rPr>
              <w:t xml:space="preserve">The TOE shall ensure that start of Enrolment shall only be possible after authorization </w:t>
            </w:r>
            <w:del w:id="135" w:author="hin.chan" w:date="2017-05-18T17:38:00Z">
              <w:r>
                <w:rPr>
                  <w:lang w:val="en-GB"/>
                </w:rPr>
                <w:delText xml:space="preserve">of </w:delText>
              </w:r>
            </w:del>
            <w:ins w:id="136" w:author="hin.chan" w:date="2017-05-18T17:38:00Z">
              <w:r>
                <w:rPr>
                  <w:lang w:val="en-GB"/>
                </w:rPr>
                <w:t xml:space="preserve">by </w:t>
              </w:r>
            </w:ins>
            <w:r>
              <w:rPr>
                <w:lang w:val="en-GB"/>
              </w:rPr>
              <w:t xml:space="preserve">an </w:t>
            </w:r>
            <w:del w:id="137" w:author="hin.chan" w:date="2017-05-18T17:38:00Z">
              <w:r>
                <w:rPr>
                  <w:lang w:val="en-GB"/>
                </w:rPr>
                <w:delText>authorized</w:delText>
              </w:r>
            </w:del>
            <w:r>
              <w:rPr>
                <w:lang w:val="en-GB"/>
              </w:rPr>
              <w:t xml:space="preserve"> administrator. </w:t>
            </w:r>
          </w:p>
        </w:tc>
        <w:tc>
          <w:tcPr>
            <w:tcW w:w="1689" w:type="dxa"/>
            <w:gridSpan w:val="2"/>
            <w:noWrap/>
          </w:tcPr>
          <w:p w14:paraId="52D0434F"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 xml:space="preserve">TOE.BIO, </w:t>
            </w:r>
          </w:p>
          <w:p w14:paraId="1AB30538"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commentRangeStart w:id="138"/>
            <w:r>
              <w:rPr>
                <w:rFonts w:ascii="Equity Text B" w:hAnsi="Equity Text B"/>
                <w:color w:val="000000"/>
                <w:lang w:val="en-GB"/>
              </w:rPr>
              <w:t xml:space="preserve">TOE.PAD, </w:t>
            </w:r>
            <w:commentRangeEnd w:id="138"/>
            <w:r>
              <w:commentReference w:id="138"/>
            </w:r>
            <w:r>
              <w:rPr>
                <w:rFonts w:ascii="Equity Text B" w:hAnsi="Equity Text B"/>
                <w:color w:val="000000"/>
                <w:lang w:val="en-GB"/>
              </w:rPr>
              <w:t>TOE.INT</w:t>
            </w:r>
          </w:p>
        </w:tc>
      </w:tr>
      <w:tr w:rsidR="00EB74CE" w:rsidRPr="00E336BD" w14:paraId="57947DDF" w14:textId="77777777">
        <w:trPr>
          <w:gridAfter w:val="1"/>
          <w:wAfter w:w="38" w:type="dxa"/>
          <w:trHeight w:val="900"/>
        </w:trPr>
        <w:tc>
          <w:tcPr>
            <w:tcW w:w="2540" w:type="dxa"/>
            <w:gridSpan w:val="2"/>
            <w:noWrap/>
          </w:tcPr>
          <w:p w14:paraId="02107B04" w14:textId="77777777" w:rsidR="00EB74CE" w:rsidRDefault="00F5177C">
            <w:pPr>
              <w:pStyle w:val="StandardWeb"/>
              <w:rPr>
                <w:rFonts w:ascii="Equity Text B" w:hAnsi="Equity Text B"/>
                <w:sz w:val="22"/>
                <w:szCs w:val="22"/>
                <w:lang w:val="en-GB"/>
              </w:rPr>
            </w:pPr>
            <w:proofErr w:type="gramStart"/>
            <w:r>
              <w:rPr>
                <w:rFonts w:ascii="Equity Text B" w:hAnsi="Equity Text B"/>
                <w:sz w:val="22"/>
                <w:szCs w:val="22"/>
                <w:lang w:val="en-GB"/>
              </w:rPr>
              <w:t>O.AUDIT</w:t>
            </w:r>
            <w:proofErr w:type="gramEnd"/>
          </w:p>
          <w:p w14:paraId="4D4BE7F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5224" w:type="dxa"/>
            <w:gridSpan w:val="2"/>
          </w:tcPr>
          <w:p w14:paraId="74100D88" w14:textId="77777777" w:rsidR="00EB74CE" w:rsidRDefault="00F5177C">
            <w:pPr>
              <w:pStyle w:val="StandardWeb"/>
              <w:rPr>
                <w:rFonts w:ascii="Equity Text B" w:hAnsi="Equity Text B"/>
                <w:sz w:val="22"/>
                <w:szCs w:val="22"/>
                <w:lang w:val="en-GB"/>
              </w:rPr>
            </w:pPr>
            <w:r>
              <w:rPr>
                <w:rFonts w:ascii="Equity Text B" w:hAnsi="Equity Text B"/>
                <w:sz w:val="22"/>
                <w:szCs w:val="22"/>
                <w:lang w:val="en-GB"/>
              </w:rPr>
              <w:t xml:space="preserve">The TOE </w:t>
            </w:r>
            <w:del w:id="139" w:author="Nils Tekampe" w:date="2017-06-02T08:39:00Z">
              <w:r>
                <w:rPr>
                  <w:rFonts w:ascii="Equity Text B" w:hAnsi="Equity Text B"/>
                  <w:sz w:val="22"/>
                  <w:szCs w:val="22"/>
                  <w:lang w:val="en-GB"/>
                </w:rPr>
                <w:delText>shall generate an audit event for the following relevant events:</w:delText>
              </w:r>
            </w:del>
            <w:ins w:id="140" w:author="Nils Tekampe" w:date="2017-06-02T08:39:00Z">
              <w:r>
                <w:rPr>
                  <w:rFonts w:ascii="Arial" w:eastAsia="Arial" w:hAnsi="Arial" w:cs="Arial"/>
                  <w:lang w:val="en-US"/>
                </w:rPr>
                <w:t xml:space="preserve"> </w:t>
              </w:r>
              <w:r>
                <w:rPr>
                  <w:rFonts w:ascii="Equity Text B" w:hAnsi="Equity Text B"/>
                  <w:sz w:val="22"/>
                  <w:szCs w:val="22"/>
                  <w:lang w:val="en-GB"/>
                  <w:rPrChange w:id="141" w:author="Nils Tekampe" w:date="2017-06-02T08:40:00Z">
                    <w:rPr>
                      <w:rFonts w:ascii="Arial" w:eastAsia="Arial" w:hAnsi="Arial" w:cs="Arial"/>
                      <w:lang w:val="en-US"/>
                    </w:rPr>
                  </w:rPrChange>
                </w:rPr>
                <w:t>shall report or record</w:t>
              </w:r>
            </w:ins>
          </w:p>
          <w:p w14:paraId="26E420D4" w14:textId="77777777" w:rsidR="00EB74CE" w:rsidRDefault="00F5177C">
            <w:pPr>
              <w:pStyle w:val="StandardWeb"/>
              <w:numPr>
                <w:ilvl w:val="0"/>
                <w:numId w:val="14"/>
              </w:numPr>
              <w:rPr>
                <w:del w:id="142" w:author="Nils Tekampe" w:date="2017-06-02T09:38:00Z"/>
                <w:rFonts w:ascii="Equity Text B" w:hAnsi="Equity Text B"/>
                <w:sz w:val="22"/>
                <w:szCs w:val="22"/>
                <w:lang w:val="en-GB"/>
              </w:rPr>
            </w:pPr>
            <w:r>
              <w:rPr>
                <w:rFonts w:ascii="Equity Text B" w:hAnsi="Equity Text B"/>
                <w:sz w:val="22"/>
                <w:szCs w:val="22"/>
                <w:lang w:val="en-GB"/>
              </w:rPr>
              <w:t xml:space="preserve">A use of the </w:t>
            </w:r>
            <w:del w:id="143" w:author="Nils Tekampe" w:date="2017-06-02T09:38:00Z">
              <w:r>
                <w:rPr>
                  <w:rFonts w:ascii="Equity Text B" w:hAnsi="Equity Text B"/>
                  <w:sz w:val="22"/>
                  <w:szCs w:val="22"/>
                  <w:lang w:val="en-GB"/>
                </w:rPr>
                <w:delText xml:space="preserve">TOE where an attack presentation has been detected </w:delText>
              </w:r>
            </w:del>
          </w:p>
          <w:p w14:paraId="18CC39C3" w14:textId="77777777" w:rsidR="00EB74CE" w:rsidRDefault="00F5177C">
            <w:pPr>
              <w:pStyle w:val="StandardWeb"/>
              <w:numPr>
                <w:ilvl w:val="0"/>
                <w:numId w:val="14"/>
              </w:numPr>
              <w:rPr>
                <w:rFonts w:ascii="Equity Text B" w:hAnsi="Equity Text B"/>
                <w:sz w:val="22"/>
                <w:szCs w:val="22"/>
                <w:lang w:val="en-GB"/>
              </w:rPr>
            </w:pPr>
            <w:del w:id="144" w:author="Nils Tekampe" w:date="2017-06-02T09:38:00Z">
              <w:r>
                <w:rPr>
                  <w:rFonts w:ascii="Equity Text B" w:hAnsi="Equity Text B"/>
                  <w:sz w:val="22"/>
                  <w:szCs w:val="22"/>
                  <w:lang w:val="en-GB"/>
                </w:rPr>
                <w:delText xml:space="preserve">A use of the TOE where a bona fide presentation has been detected </w:delText>
              </w:r>
            </w:del>
            <w:ins w:id="145" w:author="Nils Tekampe" w:date="2017-06-02T09:38:00Z">
              <w:r>
                <w:rPr>
                  <w:rFonts w:ascii="Equity Text B" w:hAnsi="Equity Text B"/>
                  <w:sz w:val="22"/>
                  <w:szCs w:val="22"/>
                  <w:lang w:val="en-GB"/>
                </w:rPr>
                <w:t>cent</w:t>
              </w:r>
              <w:r>
                <w:rPr>
                  <w:rFonts w:ascii="Equity Text B" w:hAnsi="Equity Text B"/>
                  <w:sz w:val="22"/>
                  <w:szCs w:val="22"/>
                  <w:lang w:val="en-GB"/>
                </w:rPr>
                <w:t>ral functionality of the TOE</w:t>
              </w:r>
            </w:ins>
            <w:ins w:id="146" w:author="Nils Tekampe" w:date="2017-06-02T09:41:00Z">
              <w:r>
                <w:rPr>
                  <w:rFonts w:ascii="Equity Text B" w:hAnsi="Equity Text B"/>
                  <w:sz w:val="22"/>
                  <w:szCs w:val="22"/>
                  <w:lang w:val="en-GB"/>
                </w:rPr>
                <w:t xml:space="preserve"> and its result</w:t>
              </w:r>
            </w:ins>
          </w:p>
          <w:p w14:paraId="6DD0B206" w14:textId="77777777" w:rsidR="00EB74CE" w:rsidRDefault="00F5177C">
            <w:pPr>
              <w:pStyle w:val="StandardWeb"/>
              <w:numPr>
                <w:ilvl w:val="0"/>
                <w:numId w:val="14"/>
              </w:numPr>
              <w:rPr>
                <w:rFonts w:ascii="Equity Text B" w:hAnsi="Equity Text B"/>
                <w:sz w:val="22"/>
                <w:szCs w:val="22"/>
                <w:lang w:val="en-GB"/>
              </w:rPr>
            </w:pPr>
            <w:r>
              <w:rPr>
                <w:rFonts w:ascii="Equity Text B" w:hAnsi="Equity Text B"/>
                <w:sz w:val="22"/>
                <w:szCs w:val="22"/>
                <w:lang w:val="en-GB"/>
              </w:rPr>
              <w:t xml:space="preserve">Every use of a management function </w:t>
            </w:r>
          </w:p>
          <w:p w14:paraId="7A4A7541" w14:textId="77777777" w:rsidR="00EB74CE" w:rsidRDefault="00F5177C">
            <w:pPr>
              <w:pStyle w:val="StandardWeb"/>
              <w:numPr>
                <w:ilvl w:val="0"/>
                <w:numId w:val="14"/>
              </w:numPr>
              <w:rPr>
                <w:rFonts w:ascii="Equity Text B" w:hAnsi="Equity Text B"/>
                <w:sz w:val="22"/>
                <w:szCs w:val="22"/>
                <w:lang w:val="en-GB"/>
              </w:rPr>
            </w:pPr>
            <w:r>
              <w:rPr>
                <w:rFonts w:ascii="Equity Text B" w:hAnsi="Equity Text B"/>
                <w:sz w:val="22"/>
                <w:szCs w:val="22"/>
                <w:lang w:val="en-GB"/>
              </w:rPr>
              <w:t>All parameters modified by the management functions</w:t>
            </w:r>
          </w:p>
        </w:tc>
        <w:tc>
          <w:tcPr>
            <w:tcW w:w="1689" w:type="dxa"/>
            <w:gridSpan w:val="2"/>
            <w:noWrap/>
          </w:tcPr>
          <w:p w14:paraId="1581402B"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 xml:space="preserve">TOE.BIO, </w:t>
            </w:r>
          </w:p>
          <w:p w14:paraId="1A876759"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 TOE.INT</w:t>
            </w:r>
          </w:p>
        </w:tc>
      </w:tr>
      <w:tr w:rsidR="00EB74CE" w:rsidRPr="00E336BD" w14:paraId="66F28015" w14:textId="77777777">
        <w:trPr>
          <w:gridAfter w:val="1"/>
          <w:wAfter w:w="38" w:type="dxa"/>
          <w:trHeight w:val="900"/>
        </w:trPr>
        <w:tc>
          <w:tcPr>
            <w:tcW w:w="2540" w:type="dxa"/>
            <w:gridSpan w:val="2"/>
            <w:noWrap/>
          </w:tcPr>
          <w:p w14:paraId="76ADCB38" w14:textId="77777777" w:rsidR="00EB74CE" w:rsidRDefault="00F5177C">
            <w:pPr>
              <w:pStyle w:val="StandardWeb"/>
              <w:rPr>
                <w:ins w:id="147" w:author="Nils Tekampe" w:date="2017-06-02T08:44:00Z"/>
                <w:rFonts w:ascii="Equity Text B" w:hAnsi="Equity Text B"/>
                <w:sz w:val="22"/>
                <w:szCs w:val="22"/>
                <w:lang w:val="en-GB"/>
              </w:rPr>
            </w:pPr>
            <w:ins w:id="148" w:author="Nils Tekampe" w:date="2017-06-02T08:44:00Z">
              <w:r>
                <w:rPr>
                  <w:rFonts w:ascii="Equity Text B" w:hAnsi="Equity Text B"/>
                  <w:sz w:val="22"/>
                  <w:szCs w:val="22"/>
                  <w:lang w:val="en-GB"/>
                </w:rPr>
                <w:t>Application Note</w:t>
              </w:r>
            </w:ins>
          </w:p>
        </w:tc>
        <w:tc>
          <w:tcPr>
            <w:tcW w:w="5224" w:type="dxa"/>
            <w:gridSpan w:val="2"/>
          </w:tcPr>
          <w:p w14:paraId="045A232D" w14:textId="77777777" w:rsidR="00EB74CE" w:rsidRDefault="00F5177C">
            <w:pPr>
              <w:pStyle w:val="StandardWeb"/>
              <w:rPr>
                <w:ins w:id="149" w:author="Nils Tekampe" w:date="2017-06-02T08:44:00Z"/>
                <w:rFonts w:ascii="Equity Text B" w:hAnsi="Equity Text B"/>
                <w:sz w:val="22"/>
                <w:szCs w:val="22"/>
                <w:lang w:val="en-GB"/>
              </w:rPr>
            </w:pPr>
            <w:ins w:id="150" w:author="Nils Tekampe" w:date="2017-06-02T09:39:00Z">
              <w:r>
                <w:rPr>
                  <w:rFonts w:ascii="Equity Text B" w:hAnsi="Equity Text B"/>
                  <w:sz w:val="22"/>
                  <w:szCs w:val="22"/>
                  <w:lang w:val="en-GB"/>
                </w:rPr>
                <w:t xml:space="preserve">The use of the central functionality of the TOE refers to the use of the PAD </w:t>
              </w:r>
            </w:ins>
            <w:ins w:id="151" w:author="Nils Tekampe" w:date="2017-06-02T09:41:00Z">
              <w:r>
                <w:rPr>
                  <w:rFonts w:ascii="Equity Text B" w:hAnsi="Equity Text B"/>
                  <w:sz w:val="22"/>
                  <w:szCs w:val="22"/>
                  <w:lang w:val="en-GB"/>
                </w:rPr>
                <w:t>functionality</w:t>
              </w:r>
            </w:ins>
            <w:ins w:id="152" w:author="Nils Tekampe" w:date="2017-06-02T09:39:00Z">
              <w:r>
                <w:rPr>
                  <w:rFonts w:ascii="Equity Text B" w:hAnsi="Equity Text B"/>
                  <w:sz w:val="22"/>
                  <w:szCs w:val="22"/>
                  <w:lang w:val="en-GB"/>
                </w:rPr>
                <w:t xml:space="preserve"> </w:t>
              </w:r>
            </w:ins>
            <w:ins w:id="153" w:author="Nils Tekampe" w:date="2017-06-02T09:41:00Z">
              <w:r>
                <w:rPr>
                  <w:rFonts w:ascii="Equity Text B" w:hAnsi="Equity Text B"/>
                  <w:sz w:val="22"/>
                  <w:szCs w:val="22"/>
                  <w:lang w:val="en-GB"/>
                </w:rPr>
                <w:t>in case of TOE.PAD and to the use of the biometric functionality in case of TOE.BIO.</w:t>
              </w:r>
            </w:ins>
          </w:p>
        </w:tc>
        <w:tc>
          <w:tcPr>
            <w:tcW w:w="1689" w:type="dxa"/>
            <w:gridSpan w:val="2"/>
            <w:noWrap/>
          </w:tcPr>
          <w:p w14:paraId="11042455" w14:textId="77777777" w:rsidR="00EB74CE" w:rsidRDefault="00EB74CE">
            <w:pPr>
              <w:pBdr>
                <w:top w:val="none" w:sz="0" w:space="0" w:color="auto"/>
                <w:left w:val="none" w:sz="0" w:space="0" w:color="auto"/>
                <w:bottom w:val="none" w:sz="0" w:space="0" w:color="auto"/>
                <w:right w:val="none" w:sz="0" w:space="0" w:color="auto"/>
                <w:between w:val="none" w:sz="0" w:space="0" w:color="auto"/>
              </w:pBdr>
              <w:spacing w:after="0"/>
              <w:rPr>
                <w:ins w:id="154" w:author="Nils Tekampe" w:date="2017-06-02T08:44:00Z"/>
                <w:rFonts w:ascii="Equity Text B" w:hAnsi="Equity Text B"/>
                <w:color w:val="000000"/>
                <w:lang w:val="en-GB"/>
              </w:rPr>
            </w:pPr>
          </w:p>
        </w:tc>
      </w:tr>
      <w:tr w:rsidR="00EB74CE" w:rsidRPr="00E336BD" w14:paraId="06A31459" w14:textId="77777777">
        <w:trPr>
          <w:gridAfter w:val="1"/>
          <w:wAfter w:w="38" w:type="dxa"/>
          <w:trHeight w:val="900"/>
        </w:trPr>
        <w:tc>
          <w:tcPr>
            <w:tcW w:w="2540" w:type="dxa"/>
            <w:gridSpan w:val="2"/>
            <w:noWrap/>
          </w:tcPr>
          <w:p w14:paraId="0028901B" w14:textId="77777777" w:rsidR="00EB74CE" w:rsidRDefault="00F5177C">
            <w:pPr>
              <w:pStyle w:val="StandardWeb"/>
              <w:rPr>
                <w:ins w:id="155" w:author="Nils Tekampe" w:date="2017-06-02T09:42:00Z"/>
                <w:rFonts w:ascii="Equity Text B" w:hAnsi="Equity Text B"/>
                <w:sz w:val="22"/>
                <w:szCs w:val="22"/>
                <w:lang w:val="en-GB"/>
              </w:rPr>
            </w:pPr>
            <w:ins w:id="156" w:author="Nils Tekampe" w:date="2017-06-02T09:42:00Z">
              <w:r>
                <w:rPr>
                  <w:rFonts w:ascii="Equity Text B" w:hAnsi="Equity Text B"/>
                  <w:sz w:val="22"/>
                  <w:szCs w:val="22"/>
                  <w:lang w:val="en-GB"/>
                </w:rPr>
                <w:lastRenderedPageBreak/>
                <w:t>Application Note</w:t>
              </w:r>
            </w:ins>
          </w:p>
        </w:tc>
        <w:tc>
          <w:tcPr>
            <w:tcW w:w="5224" w:type="dxa"/>
            <w:gridSpan w:val="2"/>
          </w:tcPr>
          <w:p w14:paraId="2F2D138E" w14:textId="77777777" w:rsidR="00EB74CE" w:rsidRDefault="00F5177C">
            <w:pPr>
              <w:pStyle w:val="StandardWeb"/>
              <w:rPr>
                <w:ins w:id="157" w:author="Nils Tekampe" w:date="2017-06-02T09:42:00Z"/>
                <w:rFonts w:ascii="Equity Text B" w:hAnsi="Equity Text B"/>
                <w:sz w:val="22"/>
                <w:szCs w:val="22"/>
                <w:lang w:val="en-GB"/>
              </w:rPr>
            </w:pPr>
            <w:ins w:id="158" w:author="Nils Tekampe" w:date="2017-06-02T09:42:00Z">
              <w:r>
                <w:rPr>
                  <w:rFonts w:ascii="Equity Text B" w:hAnsi="Equity Text B"/>
                  <w:sz w:val="22"/>
                  <w:szCs w:val="22"/>
                  <w:lang w:val="en-GB"/>
                </w:rPr>
                <w:t xml:space="preserve">Please note that the term “report” in </w:t>
              </w:r>
              <w:proofErr w:type="spellStart"/>
              <w:proofErr w:type="gramStart"/>
              <w:r>
                <w:rPr>
                  <w:rFonts w:ascii="Equity Text B" w:hAnsi="Equity Text B"/>
                  <w:sz w:val="22"/>
                  <w:szCs w:val="22"/>
                  <w:lang w:val="en-GB"/>
                </w:rPr>
                <w:t>O.Audit</w:t>
              </w:r>
              <w:proofErr w:type="spellEnd"/>
              <w:proofErr w:type="gramEnd"/>
              <w:r>
                <w:rPr>
                  <w:rFonts w:ascii="Equity Text B" w:hAnsi="Equity Text B"/>
                  <w:sz w:val="22"/>
                  <w:szCs w:val="22"/>
                  <w:lang w:val="en-GB"/>
                </w:rPr>
                <w:t xml:space="preserve"> does only require the TOE to generate the audit event while it is possible that the storage of the events is done by the environment. </w:t>
              </w:r>
            </w:ins>
          </w:p>
        </w:tc>
        <w:tc>
          <w:tcPr>
            <w:tcW w:w="1689" w:type="dxa"/>
            <w:gridSpan w:val="2"/>
            <w:noWrap/>
          </w:tcPr>
          <w:p w14:paraId="6F540DD2" w14:textId="77777777" w:rsidR="00EB74CE" w:rsidRDefault="00EB74CE">
            <w:pPr>
              <w:pBdr>
                <w:top w:val="none" w:sz="0" w:space="0" w:color="auto"/>
                <w:left w:val="none" w:sz="0" w:space="0" w:color="auto"/>
                <w:bottom w:val="none" w:sz="0" w:space="0" w:color="auto"/>
                <w:right w:val="none" w:sz="0" w:space="0" w:color="auto"/>
                <w:between w:val="none" w:sz="0" w:space="0" w:color="auto"/>
              </w:pBdr>
              <w:spacing w:after="0"/>
              <w:rPr>
                <w:ins w:id="159" w:author="Nils Tekampe" w:date="2017-06-02T09:42:00Z"/>
                <w:rFonts w:ascii="Equity Text B" w:hAnsi="Equity Text B"/>
                <w:color w:val="000000"/>
                <w:lang w:val="en-GB"/>
              </w:rPr>
            </w:pPr>
          </w:p>
        </w:tc>
      </w:tr>
      <w:tr w:rsidR="00EB74CE" w:rsidRPr="00E336BD" w14:paraId="19635443" w14:textId="77777777">
        <w:trPr>
          <w:gridAfter w:val="1"/>
          <w:wAfter w:w="38" w:type="dxa"/>
          <w:trHeight w:val="962"/>
        </w:trPr>
        <w:tc>
          <w:tcPr>
            <w:tcW w:w="2540" w:type="dxa"/>
            <w:gridSpan w:val="2"/>
            <w:noWrap/>
          </w:tcPr>
          <w:p w14:paraId="395052E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O.Residual</w:t>
            </w:r>
            <w:proofErr w:type="spellEnd"/>
            <w:proofErr w:type="gramEnd"/>
          </w:p>
          <w:p w14:paraId="5989471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5224" w:type="dxa"/>
            <w:gridSpan w:val="2"/>
          </w:tcPr>
          <w:p w14:paraId="027897F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shall ensure that no residual or unprotected security relevant data remain in memory or on any sensor</w:t>
            </w:r>
            <w:r>
              <w:rPr>
                <w:rStyle w:val="Funotenzeichen"/>
                <w:lang w:val="en-GB"/>
              </w:rPr>
              <w:footnoteReference w:id="2"/>
            </w:r>
            <w:r>
              <w:rPr>
                <w:lang w:val="en-GB"/>
              </w:rPr>
              <w:t xml:space="preserve"> after operations are completed.</w:t>
            </w:r>
          </w:p>
        </w:tc>
        <w:tc>
          <w:tcPr>
            <w:tcW w:w="1689" w:type="dxa"/>
            <w:gridSpan w:val="2"/>
            <w:noWrap/>
          </w:tcPr>
          <w:p w14:paraId="064B52CB"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 xml:space="preserve">TOE.BIO, </w:t>
            </w:r>
          </w:p>
          <w:p w14:paraId="12B3DE49"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 TOE.INT</w:t>
            </w:r>
          </w:p>
        </w:tc>
      </w:tr>
      <w:tr w:rsidR="00EB74CE" w:rsidRPr="00E336BD" w14:paraId="14CE864B" w14:textId="77777777">
        <w:trPr>
          <w:gridAfter w:val="1"/>
          <w:wAfter w:w="38" w:type="dxa"/>
          <w:trHeight w:val="298"/>
        </w:trPr>
        <w:tc>
          <w:tcPr>
            <w:tcW w:w="2540" w:type="dxa"/>
            <w:gridSpan w:val="2"/>
            <w:noWrap/>
          </w:tcPr>
          <w:p w14:paraId="12A45B9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O.Management</w:t>
            </w:r>
            <w:proofErr w:type="spellEnd"/>
            <w:proofErr w:type="gramEnd"/>
          </w:p>
          <w:p w14:paraId="465A941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5224" w:type="dxa"/>
            <w:gridSpan w:val="2"/>
          </w:tcPr>
          <w:p w14:paraId="1BF0D15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shall provide the necessary management functionality for the mo</w:t>
            </w:r>
            <w:r>
              <w:rPr>
                <w:lang w:val="en-GB"/>
              </w:rPr>
              <w:t xml:space="preserve">dification of security relevant parameters to TOE administrators only. </w:t>
            </w:r>
          </w:p>
          <w:p w14:paraId="009C927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As part of this management functionality the TOE shall only accept secure values for security relevant parameters to ensure the correct operation of the TOE.</w:t>
            </w:r>
          </w:p>
        </w:tc>
        <w:tc>
          <w:tcPr>
            <w:tcW w:w="1689" w:type="dxa"/>
            <w:gridSpan w:val="2"/>
            <w:noWrap/>
          </w:tcPr>
          <w:p w14:paraId="11AA8844"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 xml:space="preserve">TOE.BIO, </w:t>
            </w:r>
          </w:p>
          <w:p w14:paraId="563A474F"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 TOE.INT</w:t>
            </w:r>
          </w:p>
        </w:tc>
      </w:tr>
      <w:tr w:rsidR="00EB74CE" w:rsidRPr="00E336BD" w14:paraId="41641057" w14:textId="77777777">
        <w:trPr>
          <w:gridBefore w:val="1"/>
          <w:wBefore w:w="36" w:type="dxa"/>
          <w:trHeight w:val="900"/>
        </w:trPr>
        <w:tc>
          <w:tcPr>
            <w:tcW w:w="2541" w:type="dxa"/>
            <w:gridSpan w:val="2"/>
            <w:noWrap/>
          </w:tcPr>
          <w:p w14:paraId="5202AC48" w14:textId="77777777" w:rsidR="00EB74CE" w:rsidRDefault="00F5177C">
            <w:pPr>
              <w:pStyle w:val="StandardWeb"/>
              <w:rPr>
                <w:del w:id="160" w:author="Nils Tekampe" w:date="2017-04-01T16:20:00Z"/>
                <w:rFonts w:ascii="Equity Text B" w:hAnsi="Equity Text B"/>
                <w:sz w:val="22"/>
                <w:szCs w:val="22"/>
                <w:lang w:val="en-GB"/>
              </w:rPr>
            </w:pPr>
            <w:commentRangeStart w:id="161"/>
            <w:del w:id="162" w:author="Nils Tekampe" w:date="2017-04-01T16:20:00Z">
              <w:r>
                <w:rPr>
                  <w:rFonts w:ascii="Equity Text B" w:hAnsi="Equity Text B"/>
                  <w:sz w:val="22"/>
                  <w:szCs w:val="22"/>
                  <w:lang w:val="en-GB"/>
                </w:rPr>
                <w:delText>O.Verification_Error</w:delText>
              </w:r>
            </w:del>
            <w:commentRangeEnd w:id="161"/>
            <w:r>
              <w:commentReference w:id="161"/>
            </w:r>
          </w:p>
        </w:tc>
        <w:tc>
          <w:tcPr>
            <w:tcW w:w="5219" w:type="dxa"/>
            <w:gridSpan w:val="2"/>
          </w:tcPr>
          <w:p w14:paraId="29E19F57" w14:textId="77777777" w:rsidR="00EB74CE" w:rsidRDefault="00F5177C">
            <w:pPr>
              <w:pStyle w:val="StandardWeb"/>
              <w:rPr>
                <w:del w:id="163" w:author="Nils Tekampe" w:date="2017-04-01T16:20:00Z"/>
                <w:rFonts w:ascii="Equity Text B" w:hAnsi="Equity Text B"/>
                <w:sz w:val="22"/>
                <w:szCs w:val="22"/>
                <w:lang w:val="en-GB"/>
              </w:rPr>
            </w:pPr>
            <w:del w:id="164" w:author="Nils Tekampe" w:date="2017-04-01T16:20:00Z">
              <w:r>
                <w:rPr>
                  <w:rFonts w:ascii="Equity Text B" w:hAnsi="Equity Text B"/>
                  <w:sz w:val="22"/>
                  <w:szCs w:val="22"/>
                  <w:lang w:val="en-GB"/>
                </w:rPr>
                <w:delText>The TOE shall meet relevant criteria for its security relevant error rates for biometric verification (e.g. False Accept Rate (FAR) and False Rejection Rate (FRR)).</w:delText>
              </w:r>
            </w:del>
          </w:p>
        </w:tc>
        <w:tc>
          <w:tcPr>
            <w:tcW w:w="1695" w:type="dxa"/>
            <w:gridSpan w:val="2"/>
            <w:noWrap/>
          </w:tcPr>
          <w:p w14:paraId="4FAA91EA"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del w:id="165" w:author="Nils Tekampe" w:date="2017-04-01T16:20:00Z"/>
                <w:rFonts w:ascii="Equity Text B" w:hAnsi="Equity Text B"/>
                <w:color w:val="000000"/>
                <w:lang w:val="en-GB"/>
              </w:rPr>
            </w:pPr>
            <w:del w:id="166" w:author="Nils Tekampe" w:date="2017-04-01T16:20:00Z">
              <w:r>
                <w:rPr>
                  <w:rFonts w:ascii="Equity Text B" w:hAnsi="Equity Text B"/>
                  <w:color w:val="000000"/>
                  <w:lang w:val="en-GB"/>
                </w:rPr>
                <w:delText xml:space="preserve">TOE.BIO, </w:delText>
              </w:r>
            </w:del>
          </w:p>
          <w:p w14:paraId="5DAC9885"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del w:id="167" w:author="Nils Tekampe" w:date="2017-04-01T16:20:00Z"/>
                <w:rFonts w:ascii="Equity Text B" w:hAnsi="Equity Text B"/>
                <w:color w:val="000000"/>
                <w:lang w:val="en-GB"/>
              </w:rPr>
            </w:pPr>
            <w:del w:id="168" w:author="Nils Tekampe" w:date="2017-04-01T16:20:00Z">
              <w:r>
                <w:rPr>
                  <w:rFonts w:ascii="Equity Text B" w:hAnsi="Equity Text B"/>
                  <w:color w:val="000000"/>
                  <w:lang w:val="en-GB"/>
                </w:rPr>
                <w:delText>TOE.INT</w:delText>
              </w:r>
            </w:del>
          </w:p>
        </w:tc>
      </w:tr>
      <w:tr w:rsidR="00EB74CE" w14:paraId="3085EDD4" w14:textId="77777777">
        <w:trPr>
          <w:gridAfter w:val="1"/>
          <w:wAfter w:w="38" w:type="dxa"/>
          <w:trHeight w:val="642"/>
        </w:trPr>
        <w:tc>
          <w:tcPr>
            <w:tcW w:w="2540" w:type="dxa"/>
            <w:gridSpan w:val="2"/>
            <w:noWrap/>
          </w:tcPr>
          <w:p w14:paraId="36D3B445" w14:textId="77777777" w:rsidR="00EB74CE" w:rsidRDefault="00F5177C">
            <w:pPr>
              <w:pStyle w:val="StandardWeb"/>
              <w:rPr>
                <w:rFonts w:ascii="Equity Text B" w:hAnsi="Equity Text B"/>
                <w:sz w:val="22"/>
                <w:szCs w:val="22"/>
                <w:lang w:val="en-GB"/>
              </w:rPr>
            </w:pPr>
            <w:proofErr w:type="spellStart"/>
            <w:r>
              <w:rPr>
                <w:rFonts w:ascii="Equity Text B" w:hAnsi="Equity Text B"/>
                <w:sz w:val="22"/>
                <w:szCs w:val="22"/>
                <w:lang w:val="en-GB"/>
              </w:rPr>
              <w:t>O.PAD_Error</w:t>
            </w:r>
            <w:proofErr w:type="spellEnd"/>
          </w:p>
        </w:tc>
        <w:tc>
          <w:tcPr>
            <w:tcW w:w="5219" w:type="dxa"/>
            <w:gridSpan w:val="2"/>
          </w:tcPr>
          <w:p w14:paraId="72B78CA9" w14:textId="77777777" w:rsidR="00EB74CE" w:rsidRDefault="00F5177C">
            <w:pPr>
              <w:pStyle w:val="StandardWeb"/>
              <w:rPr>
                <w:rFonts w:ascii="Equity Text B" w:hAnsi="Equity Text B"/>
                <w:sz w:val="22"/>
                <w:szCs w:val="22"/>
                <w:lang w:val="en-GB"/>
              </w:rPr>
            </w:pPr>
            <w:r>
              <w:rPr>
                <w:rFonts w:ascii="Equity Text B" w:hAnsi="Equity Text B"/>
                <w:sz w:val="22"/>
                <w:szCs w:val="22"/>
                <w:lang w:val="en-GB"/>
              </w:rPr>
              <w:t>The TOE shall meet relevant criteria for its security relevant error rates for PAD</w:t>
            </w:r>
            <w:ins w:id="169" w:author="Nils Tekampe" w:date="2017-03-31T10:28:00Z">
              <w:r>
                <w:rPr>
                  <w:rStyle w:val="Funotenzeichen"/>
                  <w:rFonts w:ascii="Equity Text B" w:hAnsi="Equity Text B"/>
                  <w:sz w:val="22"/>
                  <w:szCs w:val="22"/>
                  <w:lang w:val="en-GB"/>
                </w:rPr>
                <w:footnoteReference w:id="3"/>
              </w:r>
            </w:ins>
            <w:r>
              <w:rPr>
                <w:rFonts w:ascii="Equity Text B" w:hAnsi="Equity Text B"/>
                <w:sz w:val="22"/>
                <w:szCs w:val="22"/>
                <w:lang w:val="en-GB"/>
              </w:rPr>
              <w:t>.</w:t>
            </w:r>
          </w:p>
        </w:tc>
        <w:tc>
          <w:tcPr>
            <w:tcW w:w="1694" w:type="dxa"/>
            <w:gridSpan w:val="2"/>
            <w:noWrap/>
          </w:tcPr>
          <w:p w14:paraId="2FBE3F0F"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TOE.PAD, TOE.INT</w:t>
            </w:r>
          </w:p>
        </w:tc>
      </w:tr>
      <w:tr w:rsidR="00EB74CE" w14:paraId="6D4F4D0D" w14:textId="77777777">
        <w:trPr>
          <w:gridAfter w:val="1"/>
          <w:wAfter w:w="38" w:type="dxa"/>
          <w:trHeight w:val="1584"/>
        </w:trPr>
        <w:tc>
          <w:tcPr>
            <w:tcW w:w="2540" w:type="dxa"/>
            <w:gridSpan w:val="2"/>
            <w:noWrap/>
          </w:tcPr>
          <w:p w14:paraId="1D01AD84" w14:textId="77777777" w:rsidR="00EB74CE" w:rsidRDefault="00F5177C">
            <w:pPr>
              <w:pStyle w:val="StandardWeb"/>
              <w:rPr>
                <w:rFonts w:ascii="Equity Text B" w:hAnsi="Equity Text B"/>
                <w:sz w:val="22"/>
                <w:szCs w:val="22"/>
                <w:lang w:val="en-GB"/>
              </w:rPr>
            </w:pPr>
            <w:proofErr w:type="spellStart"/>
            <w:proofErr w:type="gramStart"/>
            <w:r>
              <w:rPr>
                <w:rFonts w:ascii="Equity Text B" w:hAnsi="Equity Text B"/>
                <w:sz w:val="22"/>
                <w:szCs w:val="22"/>
                <w:lang w:val="en-GB"/>
              </w:rPr>
              <w:t>O.Protection</w:t>
            </w:r>
            <w:proofErr w:type="spellEnd"/>
            <w:proofErr w:type="gramEnd"/>
          </w:p>
        </w:tc>
        <w:tc>
          <w:tcPr>
            <w:tcW w:w="5219" w:type="dxa"/>
            <w:gridSpan w:val="2"/>
          </w:tcPr>
          <w:p w14:paraId="646A7013" w14:textId="77777777" w:rsidR="00EB74CE" w:rsidRDefault="00F5177C">
            <w:pPr>
              <w:pStyle w:val="StandardWeb"/>
              <w:rPr>
                <w:rFonts w:ascii="Equity Text B" w:hAnsi="Equity Text B"/>
                <w:sz w:val="22"/>
                <w:szCs w:val="22"/>
                <w:lang w:val="en-GB"/>
              </w:rPr>
            </w:pPr>
            <w:r>
              <w:rPr>
                <w:rFonts w:ascii="Equity Text B" w:hAnsi="Equity Text B"/>
                <w:sz w:val="22"/>
                <w:szCs w:val="22"/>
                <w:lang w:val="en-GB"/>
              </w:rPr>
              <w:t>The TOE in cooperation with its immediate environment</w:t>
            </w:r>
            <w:ins w:id="173" w:author="Nils Tekampe" w:date="2017-03-31T10:37:00Z">
              <w:r>
                <w:rPr>
                  <w:rStyle w:val="Funotenzeichen"/>
                  <w:rFonts w:ascii="Equity Text B" w:hAnsi="Equity Text B"/>
                  <w:sz w:val="22"/>
                  <w:szCs w:val="22"/>
                  <w:lang w:val="en-GB"/>
                </w:rPr>
                <w:footnoteReference w:id="4"/>
              </w:r>
            </w:ins>
            <w:r>
              <w:rPr>
                <w:rFonts w:ascii="Equity Text B" w:hAnsi="Equity Text B"/>
                <w:sz w:val="22"/>
                <w:szCs w:val="22"/>
                <w:lang w:val="en-GB"/>
              </w:rPr>
              <w:t xml:space="preserve"> shall provide an adequate level of logical and physical protection in order to ensure</w:t>
            </w:r>
            <w:r>
              <w:rPr>
                <w:rFonts w:ascii="Equity Text B" w:hAnsi="Equity Text B"/>
                <w:sz w:val="22"/>
                <w:szCs w:val="22"/>
                <w:lang w:val="en-GB"/>
              </w:rPr>
              <w:t xml:space="preserve"> the correct operation of the TOE. </w:t>
            </w:r>
          </w:p>
          <w:p w14:paraId="4536AEE5" w14:textId="77777777" w:rsidR="00EB74CE" w:rsidRDefault="00F5177C">
            <w:pPr>
              <w:pStyle w:val="StandardWeb"/>
              <w:rPr>
                <w:rFonts w:ascii="Equity Text B" w:hAnsi="Equity Text B"/>
                <w:sz w:val="22"/>
                <w:szCs w:val="22"/>
                <w:lang w:val="en-GB"/>
              </w:rPr>
            </w:pPr>
            <w:r>
              <w:rPr>
                <w:rFonts w:ascii="Equity Text B" w:hAnsi="Equity Text B"/>
                <w:sz w:val="22"/>
                <w:szCs w:val="22"/>
                <w:lang w:val="en-GB"/>
              </w:rPr>
              <w:t xml:space="preserve">This specifically concerns the enrolment and verification process. </w:t>
            </w:r>
          </w:p>
          <w:p w14:paraId="5DE06C91" w14:textId="77777777" w:rsidR="00EB74CE" w:rsidRDefault="00F5177C">
            <w:pPr>
              <w:pStyle w:val="StandardWeb"/>
              <w:rPr>
                <w:rFonts w:ascii="Equity Text B" w:hAnsi="Equity Text B"/>
                <w:sz w:val="22"/>
                <w:szCs w:val="22"/>
                <w:lang w:val="en-GB"/>
              </w:rPr>
            </w:pPr>
            <w:r>
              <w:rPr>
                <w:rFonts w:ascii="Equity Text B" w:hAnsi="Equity Text B"/>
                <w:sz w:val="22"/>
                <w:szCs w:val="22"/>
                <w:lang w:val="en-GB"/>
              </w:rPr>
              <w:t>Impostors must be prevented from gaining access to the portal by making repeated verification attempts using one or more claimed user IDs.</w:t>
            </w:r>
            <w:r>
              <w:rPr>
                <w:rFonts w:ascii="Equity Text B" w:hAnsi="Equity Text B"/>
                <w:sz w:val="22"/>
                <w:szCs w:val="22"/>
                <w:lang w:val="en-GB"/>
              </w:rPr>
              <w:br/>
            </w:r>
            <w:r>
              <w:rPr>
                <w:rFonts w:ascii="Equity Text B" w:hAnsi="Equity Text B"/>
                <w:sz w:val="22"/>
                <w:szCs w:val="22"/>
                <w:lang w:val="en-GB"/>
              </w:rPr>
              <w:t xml:space="preserve">Therefore the TOE in cooperation with its environment shall be able to limit the maximum number of unsuccessful verification attempts. </w:t>
            </w:r>
          </w:p>
          <w:p w14:paraId="05B1EDAA" w14:textId="77777777" w:rsidR="00EB74CE" w:rsidRDefault="00F5177C">
            <w:pPr>
              <w:pStyle w:val="StandardWeb"/>
              <w:rPr>
                <w:rFonts w:ascii="Equity Text B" w:hAnsi="Equity Text B"/>
                <w:sz w:val="22"/>
                <w:szCs w:val="22"/>
                <w:lang w:val="en-GB"/>
              </w:rPr>
            </w:pPr>
            <w:r>
              <w:rPr>
                <w:rFonts w:ascii="Equity Text B" w:hAnsi="Equity Text B"/>
                <w:sz w:val="22"/>
                <w:szCs w:val="22"/>
                <w:lang w:val="en-GB"/>
              </w:rPr>
              <w:t xml:space="preserve">Also, the TOE </w:t>
            </w:r>
            <w:r>
              <w:rPr>
                <w:rFonts w:ascii="Equity Text B" w:hAnsi="Equity Text B"/>
                <w:sz w:val="22"/>
                <w:szCs w:val="22"/>
                <w:lang w:val="en-GB"/>
              </w:rPr>
              <w:noBreakHyphen/>
              <w:t xml:space="preserve"> in cooperation with its environment </w:t>
            </w:r>
            <w:r>
              <w:rPr>
                <w:rFonts w:ascii="Equity Text B" w:hAnsi="Equity Text B"/>
                <w:sz w:val="22"/>
                <w:szCs w:val="22"/>
                <w:lang w:val="en-GB"/>
              </w:rPr>
              <w:noBreakHyphen/>
              <w:t xml:space="preserve"> shall ensure that any TSF data is adequately protected. </w:t>
            </w:r>
          </w:p>
        </w:tc>
        <w:tc>
          <w:tcPr>
            <w:tcW w:w="1694" w:type="dxa"/>
            <w:gridSpan w:val="2"/>
            <w:noWrap/>
          </w:tcPr>
          <w:p w14:paraId="15F75752"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ins w:id="179" w:author="Naruki Kai" w:date="2017-05-25T17:45:00Z">
              <w:r>
                <w:rPr>
                  <w:rFonts w:ascii="Calibri" w:eastAsia="Calibri" w:hAnsi="Calibri" w:hint="eastAsia"/>
                  <w:color w:val="000000"/>
                  <w:lang w:val="en-GB" w:eastAsia="ja-JP"/>
                </w:rPr>
                <w:t>T</w:t>
              </w:r>
            </w:ins>
            <w:r>
              <w:rPr>
                <w:rFonts w:ascii="Equity Text B" w:hAnsi="Equity Text B"/>
                <w:color w:val="000000"/>
                <w:lang w:val="en-GB"/>
              </w:rPr>
              <w:t xml:space="preserve">OE.BIO, </w:t>
            </w:r>
          </w:p>
          <w:p w14:paraId="4CDD9FFB"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Equity Text B" w:hAnsi="Equity Text B"/>
                <w:color w:val="000000"/>
                <w:lang w:val="en-GB"/>
              </w:rPr>
            </w:pPr>
            <w:r>
              <w:rPr>
                <w:rFonts w:ascii="Equity Text B" w:hAnsi="Equity Text B"/>
                <w:color w:val="000000"/>
                <w:lang w:val="en-GB"/>
              </w:rPr>
              <w:t>TOE.INT</w:t>
            </w:r>
          </w:p>
        </w:tc>
      </w:tr>
    </w:tbl>
    <w:p w14:paraId="164BE901" w14:textId="77777777" w:rsidR="00EB74CE" w:rsidRDefault="00EB74CE">
      <w:pPr>
        <w:pBdr>
          <w:top w:val="none" w:sz="0" w:space="0" w:color="auto"/>
          <w:left w:val="none" w:sz="0" w:space="0" w:color="auto"/>
          <w:bottom w:val="none" w:sz="0" w:space="0" w:color="auto"/>
          <w:right w:val="none" w:sz="0" w:space="0" w:color="auto"/>
          <w:between w:val="none" w:sz="0" w:space="0" w:color="auto"/>
        </w:pBdr>
        <w:spacing w:after="200" w:line="276" w:lineRule="auto"/>
        <w:rPr>
          <w:ins w:id="180" w:author="Nils Tekampe" w:date="2017-06-02T08:43:00Z"/>
          <w:rFonts w:ascii="Cambria" w:hAnsi="Cambria" w:cs="Cambria"/>
          <w:b/>
          <w:bCs/>
          <w:smallCaps/>
          <w:color w:val="000000"/>
          <w:sz w:val="28"/>
          <w:szCs w:val="28"/>
          <w:lang w:val="en-GB" w:eastAsia="ja-JP"/>
        </w:rPr>
      </w:pPr>
    </w:p>
    <w:p w14:paraId="793699CF" w14:textId="77777777" w:rsidR="00EB74CE" w:rsidRDefault="00EB74CE">
      <w:pPr>
        <w:pBdr>
          <w:top w:val="none" w:sz="0" w:space="0" w:color="auto"/>
          <w:left w:val="none" w:sz="0" w:space="0" w:color="auto"/>
          <w:bottom w:val="none" w:sz="0" w:space="0" w:color="auto"/>
          <w:right w:val="none" w:sz="0" w:space="0" w:color="auto"/>
          <w:between w:val="none" w:sz="0" w:space="0" w:color="auto"/>
        </w:pBdr>
        <w:spacing w:after="200" w:line="276" w:lineRule="auto"/>
        <w:rPr>
          <w:rFonts w:ascii="Cambria" w:hAnsi="Cambria" w:cs="Cambria"/>
          <w:b/>
          <w:bCs/>
          <w:smallCaps/>
          <w:color w:val="000000"/>
          <w:sz w:val="28"/>
          <w:szCs w:val="28"/>
          <w:lang w:val="en-GB" w:eastAsia="ja-JP"/>
        </w:rPr>
      </w:pPr>
    </w:p>
    <w:p w14:paraId="3EB7A138"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lastRenderedPageBreak/>
        <w:t>Security Objectives for the environment</w:t>
      </w:r>
    </w:p>
    <w:p w14:paraId="25B0C77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following table comprises the security objectives that the environment of the TOE shall comply with.</w:t>
      </w:r>
    </w:p>
    <w:tbl>
      <w:tblPr>
        <w:tblW w:w="9324" w:type="dxa"/>
        <w:tblInd w:w="75" w:type="dxa"/>
        <w:tblCellMar>
          <w:left w:w="70" w:type="dxa"/>
          <w:right w:w="70" w:type="dxa"/>
        </w:tblCellMar>
        <w:tblLook w:val="00A0" w:firstRow="1" w:lastRow="0" w:firstColumn="1" w:lastColumn="0" w:noHBand="0" w:noVBand="0"/>
      </w:tblPr>
      <w:tblGrid>
        <w:gridCol w:w="2138"/>
        <w:gridCol w:w="5587"/>
        <w:gridCol w:w="1599"/>
      </w:tblGrid>
      <w:tr w:rsidR="00EB74CE" w14:paraId="25570196" w14:textId="77777777">
        <w:trPr>
          <w:trHeight w:val="300"/>
        </w:trPr>
        <w:tc>
          <w:tcPr>
            <w:tcW w:w="2138"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09E1368A"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5587"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1FF60DD9"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159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3D7DFCC6"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rsidRPr="00E336BD" w14:paraId="1FFA5BD4" w14:textId="77777777">
        <w:trPr>
          <w:trHeight w:val="1200"/>
        </w:trPr>
        <w:tc>
          <w:tcPr>
            <w:tcW w:w="2138" w:type="dxa"/>
            <w:tcBorders>
              <w:top w:val="none" w:sz="4" w:space="0" w:color="000000"/>
              <w:left w:val="single" w:sz="4" w:space="0" w:color="000000"/>
              <w:bottom w:val="single" w:sz="4" w:space="0" w:color="000000"/>
              <w:right w:val="single" w:sz="4" w:space="0" w:color="000000"/>
            </w:tcBorders>
            <w:noWrap/>
          </w:tcPr>
          <w:p w14:paraId="15E4A02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OE.Admin</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7EE1992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administrator of the TOE shall be well trained and non-hostile. Non-hostile specifically means that the administrator does not become an attacker nor does the administrator give relevant information to attackers. The administrator is responsible to </w:t>
            </w:r>
            <w:ins w:id="181" w:author="hin.chan" w:date="2017-05-18T17:40:00Z">
              <w:r>
                <w:rPr>
                  <w:lang w:val="en-GB"/>
                </w:rPr>
                <w:t>wit</w:t>
              </w:r>
              <w:r>
                <w:rPr>
                  <w:lang w:val="en-GB"/>
                </w:rPr>
                <w:t xml:space="preserve">ness </w:t>
              </w:r>
            </w:ins>
            <w:del w:id="182" w:author="hin.chan" w:date="2017-05-18T17:41:00Z">
              <w:r>
                <w:rPr>
                  <w:lang w:val="en-GB"/>
                </w:rPr>
                <w:delText xml:space="preserve">accompany </w:delText>
              </w:r>
            </w:del>
            <w:r>
              <w:rPr>
                <w:lang w:val="en-GB"/>
              </w:rPr>
              <w:t>the TOE installation and oversees the system requirements regarding the TOE</w:t>
            </w:r>
            <w:del w:id="183" w:author="hin.chan" w:date="2017-05-18T17:41:00Z">
              <w:r>
                <w:rPr>
                  <w:lang w:val="en-GB"/>
                </w:rPr>
                <w:delText xml:space="preserve"> as well as the TOE settings and requirements</w:delText>
              </w:r>
            </w:del>
            <w:r>
              <w:rPr>
                <w:lang w:val="en-GB"/>
              </w:rPr>
              <w:t xml:space="preserve">. </w:t>
            </w:r>
          </w:p>
        </w:tc>
        <w:tc>
          <w:tcPr>
            <w:tcW w:w="1599" w:type="dxa"/>
            <w:tcBorders>
              <w:top w:val="none" w:sz="4" w:space="0" w:color="000000"/>
              <w:left w:val="none" w:sz="4" w:space="0" w:color="000000"/>
              <w:bottom w:val="single" w:sz="4" w:space="0" w:color="000000"/>
              <w:right w:val="single" w:sz="4" w:space="0" w:color="000000"/>
            </w:tcBorders>
            <w:noWrap/>
          </w:tcPr>
          <w:p w14:paraId="2FBDD0A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4EF1732E" w14:textId="77777777">
        <w:trPr>
          <w:trHeight w:val="1200"/>
        </w:trPr>
        <w:tc>
          <w:tcPr>
            <w:tcW w:w="2138" w:type="dxa"/>
            <w:tcBorders>
              <w:top w:val="none" w:sz="4" w:space="0" w:color="000000"/>
              <w:left w:val="single" w:sz="4" w:space="0" w:color="000000"/>
              <w:bottom w:val="single" w:sz="4" w:space="0" w:color="000000"/>
              <w:right w:val="single" w:sz="4" w:space="0" w:color="000000"/>
            </w:tcBorders>
            <w:noWrap/>
          </w:tcPr>
          <w:p w14:paraId="62A1A09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OE.Environment</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6D9AB31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The direct environment of the TOE shall be semi-controlled and observable. This specifically means that attacks that require extensive time or extensive access to the TOE or the use of complex tools (in the sense of conspicuous tools) shall be rendered imp</w:t>
            </w:r>
            <w:r>
              <w:rPr>
                <w:lang w:val="en-GB"/>
              </w:rPr>
              <w:t xml:space="preserve">ractical by the environment. </w:t>
            </w:r>
          </w:p>
          <w:p w14:paraId="62D6862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1599" w:type="dxa"/>
            <w:tcBorders>
              <w:top w:val="none" w:sz="4" w:space="0" w:color="000000"/>
              <w:left w:val="none" w:sz="4" w:space="0" w:color="000000"/>
              <w:bottom w:val="single" w:sz="4" w:space="0" w:color="000000"/>
              <w:right w:val="single" w:sz="4" w:space="0" w:color="000000"/>
            </w:tcBorders>
            <w:noWrap/>
          </w:tcPr>
          <w:p w14:paraId="5AE644F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2AFAE09D" w14:textId="77777777">
        <w:trPr>
          <w:trHeight w:val="1018"/>
        </w:trPr>
        <w:tc>
          <w:tcPr>
            <w:tcW w:w="2138" w:type="dxa"/>
            <w:tcBorders>
              <w:top w:val="none" w:sz="4" w:space="0" w:color="000000"/>
              <w:left w:val="single" w:sz="4" w:space="0" w:color="000000"/>
              <w:bottom w:val="single" w:sz="4" w:space="0" w:color="000000"/>
              <w:right w:val="single" w:sz="4" w:space="0" w:color="000000"/>
            </w:tcBorders>
            <w:noWrap/>
          </w:tcPr>
          <w:p w14:paraId="1FDC7A5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OE.Comm</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684D174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direct environment of the TOE shall adequately protect the communication between the components of the biometric product against manipulation and eavesdropping </w:t>
            </w:r>
          </w:p>
          <w:p w14:paraId="708375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c>
          <w:tcPr>
            <w:tcW w:w="1599" w:type="dxa"/>
            <w:tcBorders>
              <w:top w:val="none" w:sz="4" w:space="0" w:color="000000"/>
              <w:left w:val="none" w:sz="4" w:space="0" w:color="000000"/>
              <w:bottom w:val="single" w:sz="4" w:space="0" w:color="000000"/>
              <w:right w:val="single" w:sz="4" w:space="0" w:color="000000"/>
            </w:tcBorders>
            <w:noWrap/>
          </w:tcPr>
          <w:p w14:paraId="7E5200F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5393D32F" w14:textId="77777777">
        <w:trPr>
          <w:trHeight w:val="900"/>
        </w:trPr>
        <w:tc>
          <w:tcPr>
            <w:tcW w:w="2138" w:type="dxa"/>
            <w:tcBorders>
              <w:top w:val="none" w:sz="4" w:space="0" w:color="000000"/>
              <w:left w:val="single" w:sz="4" w:space="0" w:color="000000"/>
              <w:bottom w:val="single" w:sz="4" w:space="0" w:color="000000"/>
              <w:right w:val="single" w:sz="4" w:space="0" w:color="000000"/>
            </w:tcBorders>
            <w:noWrap/>
          </w:tcPr>
          <w:p w14:paraId="7587B06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OE.Fallback</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7186BF7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The environment shall provide a fall-back mechanism as a complement to the TOE that reaches at least the same level of security as the biometric verification system</w:t>
            </w:r>
            <w:del w:id="184" w:author="hin.chan" w:date="2017-05-18T17:42:00Z">
              <w:r>
                <w:rPr>
                  <w:lang w:val="en-GB"/>
                </w:rPr>
                <w:delText xml:space="preserve"> does</w:delText>
              </w:r>
            </w:del>
            <w:r>
              <w:rPr>
                <w:lang w:val="en-GB"/>
              </w:rPr>
              <w:t>. This fall-back system is used in cases where a</w:t>
            </w:r>
            <w:r>
              <w:rPr>
                <w:lang w:val="en-GB"/>
              </w:rPr>
              <w:t>n authorized user is rejected by the biometric verification system (False Rejection).</w:t>
            </w:r>
          </w:p>
        </w:tc>
        <w:tc>
          <w:tcPr>
            <w:tcW w:w="1599" w:type="dxa"/>
            <w:tcBorders>
              <w:top w:val="none" w:sz="4" w:space="0" w:color="000000"/>
              <w:left w:val="none" w:sz="4" w:space="0" w:color="000000"/>
              <w:bottom w:val="single" w:sz="4" w:space="0" w:color="000000"/>
              <w:right w:val="single" w:sz="4" w:space="0" w:color="000000"/>
            </w:tcBorders>
            <w:noWrap/>
          </w:tcPr>
          <w:p w14:paraId="596D5CF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14:paraId="3DDFC355" w14:textId="77777777">
        <w:trPr>
          <w:trHeight w:val="284"/>
        </w:trPr>
        <w:tc>
          <w:tcPr>
            <w:tcW w:w="2138" w:type="dxa"/>
            <w:tcBorders>
              <w:top w:val="none" w:sz="4" w:space="0" w:color="000000"/>
              <w:left w:val="single" w:sz="4" w:space="0" w:color="000000"/>
              <w:bottom w:val="single" w:sz="4" w:space="0" w:color="000000"/>
              <w:right w:val="single" w:sz="4" w:space="0" w:color="000000"/>
            </w:tcBorders>
            <w:noWrap/>
          </w:tcPr>
          <w:p w14:paraId="6919840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OE.Bio</w:t>
            </w:r>
            <w:proofErr w:type="spellEnd"/>
            <w:proofErr w:type="gramEnd"/>
          </w:p>
        </w:tc>
        <w:tc>
          <w:tcPr>
            <w:tcW w:w="5587" w:type="dxa"/>
            <w:tcBorders>
              <w:top w:val="none" w:sz="4" w:space="0" w:color="000000"/>
              <w:left w:val="none" w:sz="4" w:space="0" w:color="000000"/>
              <w:bottom w:val="single" w:sz="4" w:space="0" w:color="000000"/>
              <w:right w:val="single" w:sz="4" w:space="0" w:color="000000"/>
            </w:tcBorders>
          </w:tcPr>
          <w:p w14:paraId="12EB8F4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biometric system protected by the TOE shall ensure that all threats that are not related to PAD are appropriately handled. Further, the biometric system ensures that the functionality of the TOE is invoked/used in order to protect the biometric system </w:t>
            </w:r>
            <w:r>
              <w:rPr>
                <w:lang w:val="en-GB"/>
              </w:rPr>
              <w:t xml:space="preserve">against Presentation Attacks. It is also assumed that the biometric sample that is acquired by the capture devices belongs to the sample that is used for </w:t>
            </w:r>
            <w:del w:id="185" w:author="Nils Tekampe" w:date="2017-06-01T19:29:00Z">
              <w:r>
                <w:rPr>
                  <w:lang w:val="en-GB"/>
                </w:rPr>
                <w:delText xml:space="preserve">spoof </w:delText>
              </w:r>
            </w:del>
            <w:ins w:id="186" w:author="Nils Tekampe" w:date="2017-06-01T19:29:00Z">
              <w:r>
                <w:rPr>
                  <w:lang w:val="en-GB"/>
                </w:rPr>
                <w:t>PAD</w:t>
              </w:r>
            </w:ins>
            <w:del w:id="187" w:author="Nils Tekampe" w:date="2017-06-01T19:29:00Z">
              <w:r>
                <w:rPr>
                  <w:lang w:val="en-GB"/>
                </w:rPr>
                <w:delText>detection</w:delText>
              </w:r>
            </w:del>
            <w:r>
              <w:rPr>
                <w:lang w:val="en-GB"/>
              </w:rPr>
              <w:t>.</w:t>
            </w:r>
          </w:p>
          <w:p w14:paraId="71E3BB1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Note: Compliance to this security objective can be easily shown by providing a cer</w:t>
            </w:r>
            <w:r>
              <w:rPr>
                <w:lang w:val="en-GB"/>
              </w:rPr>
              <w:t>tificate for the biometric system in the environment showing that the biometric system fulfils all the requirements from [</w:t>
            </w:r>
            <w:proofErr w:type="spellStart"/>
            <w:r>
              <w:rPr>
                <w:lang w:val="en-GB"/>
              </w:rPr>
              <w:t>bioCPP</w:t>
            </w:r>
            <w:proofErr w:type="spellEnd"/>
            <w:r>
              <w:rPr>
                <w:lang w:val="en-GB"/>
              </w:rPr>
              <w:t>].</w:t>
            </w:r>
          </w:p>
          <w:p w14:paraId="488CE1E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br/>
              <w:t xml:space="preserve">Note: The PAD system addressed in this Protection Profile is a protection mechanism against </w:t>
            </w:r>
            <w:del w:id="188" w:author="Nils Tekampe" w:date="2017-06-01T19:29:00Z">
              <w:r>
                <w:rPr>
                  <w:lang w:val="en-GB"/>
                </w:rPr>
                <w:delText xml:space="preserve">spoofing </w:delText>
              </w:r>
            </w:del>
            <w:ins w:id="189" w:author="Nils Tekampe" w:date="2017-06-01T19:29:00Z">
              <w:r>
                <w:rPr>
                  <w:lang w:val="en-GB"/>
                </w:rPr>
                <w:t xml:space="preserve">presentation </w:t>
              </w:r>
            </w:ins>
            <w:r>
              <w:rPr>
                <w:lang w:val="en-GB"/>
              </w:rPr>
              <w:t>attacks.</w:t>
            </w:r>
          </w:p>
        </w:tc>
        <w:tc>
          <w:tcPr>
            <w:tcW w:w="1599" w:type="dxa"/>
            <w:tcBorders>
              <w:top w:val="none" w:sz="4" w:space="0" w:color="000000"/>
              <w:left w:val="none" w:sz="4" w:space="0" w:color="000000"/>
              <w:bottom w:val="single" w:sz="4" w:space="0" w:color="000000"/>
              <w:right w:val="single" w:sz="4" w:space="0" w:color="000000"/>
            </w:tcBorders>
            <w:noWrap/>
          </w:tcPr>
          <w:p w14:paraId="5FC2591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w:t>
            </w:r>
            <w:r>
              <w:rPr>
                <w:lang w:val="en-GB"/>
              </w:rPr>
              <w:t>OE.PAD</w:t>
            </w:r>
          </w:p>
        </w:tc>
      </w:tr>
      <w:tr w:rsidR="00EB74CE" w14:paraId="77E20A52" w14:textId="77777777">
        <w:trPr>
          <w:trHeight w:val="1800"/>
        </w:trPr>
        <w:tc>
          <w:tcPr>
            <w:tcW w:w="2138" w:type="dxa"/>
            <w:tcBorders>
              <w:top w:val="none" w:sz="4" w:space="0" w:color="000000"/>
              <w:left w:val="single" w:sz="4" w:space="0" w:color="000000"/>
              <w:bottom w:val="single" w:sz="4" w:space="0" w:color="auto"/>
              <w:right w:val="single" w:sz="4" w:space="0" w:color="000000"/>
            </w:tcBorders>
            <w:noWrap/>
          </w:tcPr>
          <w:p w14:paraId="4C556BC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lastRenderedPageBreak/>
              <w:t>OE.PAD</w:t>
            </w:r>
          </w:p>
        </w:tc>
        <w:tc>
          <w:tcPr>
            <w:tcW w:w="5587" w:type="dxa"/>
            <w:tcBorders>
              <w:top w:val="none" w:sz="4" w:space="0" w:color="000000"/>
              <w:left w:val="none" w:sz="4" w:space="0" w:color="000000"/>
              <w:bottom w:val="single" w:sz="4" w:space="0" w:color="auto"/>
              <w:right w:val="single" w:sz="4" w:space="0" w:color="000000"/>
            </w:tcBorders>
          </w:tcPr>
          <w:p w14:paraId="041440E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The biometric system shall be protected against Presentation Attacks according to PP [</w:t>
            </w:r>
            <w:proofErr w:type="spellStart"/>
            <w:r>
              <w:rPr>
                <w:lang w:val="en-GB"/>
              </w:rPr>
              <w:t>padCPP</w:t>
            </w:r>
            <w:proofErr w:type="spellEnd"/>
            <w:r>
              <w:rPr>
                <w:lang w:val="en-GB"/>
              </w:rPr>
              <w:t>].</w:t>
            </w:r>
          </w:p>
          <w:p w14:paraId="1809C93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Note: Compliance to this security objective can be </w:t>
            </w:r>
            <w:del w:id="190" w:author="hin.chan" w:date="2017-05-18T17:42:00Z">
              <w:r>
                <w:rPr>
                  <w:lang w:val="en-GB"/>
                </w:rPr>
                <w:delText>easily</w:delText>
              </w:r>
            </w:del>
            <w:r>
              <w:rPr>
                <w:lang w:val="en-GB"/>
              </w:rPr>
              <w:t xml:space="preserve"> shown by providing a </w:t>
            </w:r>
            <w:ins w:id="191" w:author="Nils Tekampe" w:date="2017-06-01T19:34:00Z">
              <w:r>
                <w:rPr>
                  <w:lang w:val="en-GB"/>
                </w:rPr>
                <w:t xml:space="preserve">Common Criteria </w:t>
              </w:r>
            </w:ins>
            <w:r>
              <w:rPr>
                <w:lang w:val="en-GB"/>
              </w:rPr>
              <w:t>certificate</w:t>
            </w:r>
            <w:r>
              <w:rPr>
                <w:lang w:val="en-GB"/>
              </w:rPr>
              <w:t xml:space="preserve"> for the PAD system in the environment showing that the PAD system fulfils all the requirements from [</w:t>
            </w:r>
            <w:proofErr w:type="spellStart"/>
            <w:r>
              <w:rPr>
                <w:lang w:val="en-GB"/>
              </w:rPr>
              <w:t>padCPP</w:t>
            </w:r>
            <w:proofErr w:type="spellEnd"/>
            <w:r>
              <w:rPr>
                <w:lang w:val="en-GB"/>
              </w:rPr>
              <w:t>].</w:t>
            </w:r>
            <w:r>
              <w:rPr>
                <w:lang w:val="en-GB"/>
              </w:rPr>
              <w:br/>
            </w:r>
            <w:r>
              <w:rPr>
                <w:lang w:val="en-GB"/>
              </w:rPr>
              <w:br/>
              <w:t>Note: The biometric system addressed in this Protection Profile serves to authenticate users and does not provide any functionality for PAD.</w:t>
            </w:r>
          </w:p>
        </w:tc>
        <w:tc>
          <w:tcPr>
            <w:tcW w:w="1599" w:type="dxa"/>
            <w:tcBorders>
              <w:top w:val="none" w:sz="4" w:space="0" w:color="000000"/>
              <w:left w:val="none" w:sz="4" w:space="0" w:color="000000"/>
              <w:bottom w:val="single" w:sz="4" w:space="0" w:color="auto"/>
              <w:right w:val="single" w:sz="4" w:space="0" w:color="000000"/>
            </w:tcBorders>
            <w:shd w:val="clear" w:color="auto" w:fill="FFFFFF"/>
            <w:noWrap/>
          </w:tcPr>
          <w:p w14:paraId="4A77FAE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w:t>
            </w:r>
            <w:r>
              <w:rPr>
                <w:lang w:val="en-GB"/>
              </w:rPr>
              <w:t>.BIO</w:t>
            </w:r>
          </w:p>
        </w:tc>
      </w:tr>
      <w:tr w:rsidR="00EB74CE" w:rsidRPr="00E336BD" w14:paraId="77E0AE65" w14:textId="77777777">
        <w:trPr>
          <w:trHeight w:val="1800"/>
        </w:trPr>
        <w:tc>
          <w:tcPr>
            <w:tcW w:w="2138" w:type="dxa"/>
            <w:tcBorders>
              <w:top w:val="single" w:sz="4" w:space="0" w:color="auto"/>
              <w:left w:val="single" w:sz="4" w:space="0" w:color="auto"/>
              <w:bottom w:val="single" w:sz="4" w:space="0" w:color="auto"/>
              <w:right w:val="single" w:sz="4" w:space="0" w:color="auto"/>
            </w:tcBorders>
            <w:noWrap/>
          </w:tcPr>
          <w:p w14:paraId="35B2DCC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OE.Roles</w:t>
            </w:r>
            <w:proofErr w:type="spellEnd"/>
            <w:proofErr w:type="gramEnd"/>
          </w:p>
        </w:tc>
        <w:tc>
          <w:tcPr>
            <w:tcW w:w="5587" w:type="dxa"/>
            <w:tcBorders>
              <w:top w:val="single" w:sz="4" w:space="0" w:color="auto"/>
              <w:left w:val="single" w:sz="4" w:space="0" w:color="auto"/>
              <w:bottom w:val="single" w:sz="4" w:space="0" w:color="auto"/>
              <w:right w:val="single" w:sz="4" w:space="0" w:color="auto"/>
            </w:tcBorders>
          </w:tcPr>
          <w:p w14:paraId="29CCBB3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environment shall provide functionality to associate users with roles. </w:t>
            </w:r>
            <w:ins w:id="192" w:author="Nils Tekampe" w:date="2017-06-02T08:40:00Z">
              <w:r>
                <w:rPr>
                  <w:lang w:val="en-GB"/>
                </w:rPr>
                <w:t xml:space="preserve">This functionality of the </w:t>
              </w:r>
            </w:ins>
            <w:ins w:id="193" w:author="Nils Tekampe" w:date="2017-06-02T08:41:00Z">
              <w:r>
                <w:rPr>
                  <w:lang w:val="en-GB"/>
                </w:rPr>
                <w:t>environment</w:t>
              </w:r>
            </w:ins>
            <w:ins w:id="194" w:author="Nils Tekampe" w:date="2017-06-02T08:40:00Z">
              <w:r>
                <w:rPr>
                  <w:lang w:val="en-GB"/>
                </w:rPr>
                <w:t xml:space="preserve"> </w:t>
              </w:r>
            </w:ins>
            <w:ins w:id="195" w:author="Nils Tekampe" w:date="2017-06-02T08:41:00Z">
              <w:r>
                <w:rPr>
                  <w:lang w:val="en-GB"/>
                </w:rPr>
                <w:t xml:space="preserve">is an important aspect that contributes to counter threats that include aspects </w:t>
              </w:r>
            </w:ins>
            <w:ins w:id="196" w:author="Nils Tekampe" w:date="2017-06-02T08:42:00Z">
              <w:r>
                <w:rPr>
                  <w:lang w:val="en-GB"/>
                </w:rPr>
                <w:t>of a</w:t>
              </w:r>
            </w:ins>
            <w:ins w:id="197" w:author="Nils Tekampe" w:date="2017-06-02T08:41:00Z">
              <w:r>
                <w:rPr>
                  <w:lang w:val="en-GB"/>
                </w:rPr>
                <w:t xml:space="preserve"> role model (</w:t>
              </w:r>
            </w:ins>
            <w:ins w:id="198" w:author="Nils Tekampe" w:date="2017-06-02T08:42:00Z">
              <w:r>
                <w:rPr>
                  <w:lang w:val="en-GB"/>
                </w:rPr>
                <w:t>like</w:t>
              </w:r>
            </w:ins>
            <w:ins w:id="199" w:author="Nils Tekampe" w:date="2017-06-02T08:41:00Z">
              <w:r>
                <w:rPr>
                  <w:lang w:val="en-GB"/>
                </w:rPr>
                <w:t xml:space="preserve"> </w:t>
              </w:r>
            </w:ins>
            <w:proofErr w:type="spellStart"/>
            <w:proofErr w:type="gramStart"/>
            <w:ins w:id="200" w:author="Nils Tekampe" w:date="2017-06-02T08:42:00Z">
              <w:r>
                <w:rPr>
                  <w:lang w:val="en-GB"/>
                </w:rPr>
                <w:t>T.Roles</w:t>
              </w:r>
              <w:proofErr w:type="spellEnd"/>
              <w:proofErr w:type="gramEnd"/>
              <w:r>
                <w:rPr>
                  <w:lang w:val="en-GB"/>
                </w:rPr>
                <w:t xml:space="preserve">). The minimum TOE as defined in this Protection Profile may not have the functionality to distinguish roles for users. For that reason, this functionality is provided by the environment. </w:t>
              </w:r>
            </w:ins>
          </w:p>
        </w:tc>
        <w:tc>
          <w:tcPr>
            <w:tcW w:w="1599" w:type="dxa"/>
            <w:tcBorders>
              <w:top w:val="single" w:sz="4" w:space="0" w:color="auto"/>
              <w:left w:val="single" w:sz="4" w:space="0" w:color="auto"/>
              <w:bottom w:val="single" w:sz="4" w:space="0" w:color="auto"/>
              <w:right w:val="single" w:sz="4" w:space="0" w:color="auto"/>
            </w:tcBorders>
            <w:shd w:val="clear" w:color="auto" w:fill="FFFFFF"/>
            <w:noWrap/>
          </w:tcPr>
          <w:p w14:paraId="2E36658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r w:rsidR="00EB74CE" w:rsidRPr="00E336BD" w14:paraId="2002D765" w14:textId="77777777">
        <w:trPr>
          <w:trHeight w:val="1800"/>
        </w:trPr>
        <w:tc>
          <w:tcPr>
            <w:tcW w:w="2138" w:type="dxa"/>
            <w:tcBorders>
              <w:top w:val="single" w:sz="4" w:space="0" w:color="auto"/>
              <w:left w:val="single" w:sz="4" w:space="0" w:color="auto"/>
              <w:bottom w:val="single" w:sz="4" w:space="0" w:color="auto"/>
              <w:right w:val="single" w:sz="4" w:space="0" w:color="auto"/>
            </w:tcBorders>
            <w:noWrap/>
          </w:tcPr>
          <w:p w14:paraId="018F632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proofErr w:type="gramStart"/>
            <w:r>
              <w:rPr>
                <w:lang w:val="en-GB"/>
              </w:rPr>
              <w:t>OE.AdminAuth</w:t>
            </w:r>
            <w:proofErr w:type="spellEnd"/>
            <w:proofErr w:type="gramEnd"/>
          </w:p>
        </w:tc>
        <w:tc>
          <w:tcPr>
            <w:tcW w:w="5587" w:type="dxa"/>
            <w:tcBorders>
              <w:top w:val="single" w:sz="4" w:space="0" w:color="auto"/>
              <w:left w:val="single" w:sz="4" w:space="0" w:color="auto"/>
              <w:bottom w:val="single" w:sz="4" w:space="0" w:color="auto"/>
              <w:right w:val="single" w:sz="4" w:space="0" w:color="auto"/>
            </w:tcBorders>
          </w:tcPr>
          <w:p w14:paraId="74DBE92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environment shall provide a secure and </w:t>
            </w:r>
            <w:proofErr w:type="spellStart"/>
            <w:proofErr w:type="gramStart"/>
            <w:r>
              <w:rPr>
                <w:lang w:val="en-GB"/>
              </w:rPr>
              <w:t>non biometric</w:t>
            </w:r>
            <w:proofErr w:type="spellEnd"/>
            <w:proofErr w:type="gramEnd"/>
            <w:r>
              <w:rPr>
                <w:lang w:val="en-GB"/>
              </w:rPr>
              <w:t xml:space="preserve"> authentication mechanism for the authentication of administrators. </w:t>
            </w:r>
          </w:p>
        </w:tc>
        <w:tc>
          <w:tcPr>
            <w:tcW w:w="1599" w:type="dxa"/>
            <w:tcBorders>
              <w:top w:val="single" w:sz="4" w:space="0" w:color="auto"/>
              <w:left w:val="single" w:sz="4" w:space="0" w:color="auto"/>
              <w:bottom w:val="single" w:sz="4" w:space="0" w:color="auto"/>
              <w:right w:val="single" w:sz="4" w:space="0" w:color="auto"/>
            </w:tcBorders>
            <w:shd w:val="clear" w:color="auto" w:fill="FFFFFF"/>
            <w:noWrap/>
          </w:tcPr>
          <w:p w14:paraId="338C14B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TOE.BIO, TOE.PAD, TOE.INT</w:t>
            </w:r>
          </w:p>
        </w:tc>
      </w:tr>
    </w:tbl>
    <w:p w14:paraId="280DF24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p w14:paraId="3A14EE5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p w14:paraId="5008DAFF"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t xml:space="preserve"> Rationale</w:t>
      </w:r>
    </w:p>
    <w:p w14:paraId="7EC63C7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The following table shows</w:t>
      </w:r>
    </w:p>
    <w:p w14:paraId="160B1E57" w14:textId="77777777" w:rsidR="00EB74CE" w:rsidRDefault="00F5177C">
      <w:pPr>
        <w:pStyle w:val="konfidasStandard"/>
        <w:numPr>
          <w:ilvl w:val="0"/>
          <w:numId w:val="9"/>
        </w:numPr>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How the security objectives serve to counter the threats against the TOE,</w:t>
      </w:r>
    </w:p>
    <w:p w14:paraId="4397B98F" w14:textId="77777777" w:rsidR="00EB74CE" w:rsidRDefault="00F5177C">
      <w:pPr>
        <w:pStyle w:val="konfidasStandard"/>
        <w:numPr>
          <w:ilvl w:val="0"/>
          <w:numId w:val="9"/>
        </w:numPr>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 xml:space="preserve">How the security objectives </w:t>
      </w:r>
      <w:proofErr w:type="spellStart"/>
      <w:r>
        <w:rPr>
          <w:lang w:val="en-GB" w:eastAsia="ja-JP"/>
        </w:rPr>
        <w:t>fulfill</w:t>
      </w:r>
      <w:proofErr w:type="spellEnd"/>
      <w:r>
        <w:rPr>
          <w:lang w:val="en-GB" w:eastAsia="ja-JP"/>
        </w:rPr>
        <w:t xml:space="preserve"> the Organizational Security Policies,</w:t>
      </w:r>
    </w:p>
    <w:p w14:paraId="2EB68781" w14:textId="77777777" w:rsidR="00EB74CE" w:rsidRDefault="00F5177C">
      <w:pPr>
        <w:pStyle w:val="konfidasStandard"/>
        <w:numPr>
          <w:ilvl w:val="0"/>
          <w:numId w:val="9"/>
        </w:numPr>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 xml:space="preserve">How the security objectives for the environment implement the assumptions. </w:t>
      </w:r>
    </w:p>
    <w:tbl>
      <w:tblPr>
        <w:tblW w:w="11214" w:type="dxa"/>
        <w:tblLayout w:type="fixed"/>
        <w:tblLook w:val="00A0" w:firstRow="1" w:lastRow="0" w:firstColumn="1" w:lastColumn="0" w:noHBand="0" w:noVBand="0"/>
      </w:tblPr>
      <w:tblGrid>
        <w:gridCol w:w="1867"/>
        <w:gridCol w:w="519"/>
        <w:gridCol w:w="519"/>
        <w:gridCol w:w="519"/>
        <w:gridCol w:w="519"/>
        <w:gridCol w:w="519"/>
        <w:gridCol w:w="520"/>
        <w:gridCol w:w="520"/>
        <w:gridCol w:w="520"/>
        <w:gridCol w:w="520"/>
        <w:gridCol w:w="443"/>
        <w:gridCol w:w="520"/>
        <w:gridCol w:w="511"/>
        <w:gridCol w:w="529"/>
        <w:gridCol w:w="529"/>
        <w:gridCol w:w="520"/>
        <w:gridCol w:w="520"/>
        <w:gridCol w:w="515"/>
        <w:gridCol w:w="585"/>
      </w:tblGrid>
      <w:tr w:rsidR="00EB74CE" w14:paraId="0DBC45FC" w14:textId="77777777">
        <w:trPr>
          <w:trHeight w:val="2654"/>
        </w:trPr>
        <w:tc>
          <w:tcPr>
            <w:tcW w:w="1867" w:type="dxa"/>
          </w:tcPr>
          <w:p w14:paraId="2B793090"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519" w:type="dxa"/>
            <w:textDirection w:val="btLr"/>
          </w:tcPr>
          <w:p w14:paraId="6348CFD7"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r>
              <w:rPr>
                <w:lang w:val="en-GB"/>
              </w:rPr>
              <w:t>O.BIO_VERIFICATION</w:t>
            </w:r>
          </w:p>
        </w:tc>
        <w:tc>
          <w:tcPr>
            <w:tcW w:w="519" w:type="dxa"/>
            <w:textDirection w:val="btLr"/>
          </w:tcPr>
          <w:p w14:paraId="7B5A488A"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r>
              <w:rPr>
                <w:lang w:val="en-GB" w:eastAsia="ja-JP"/>
              </w:rPr>
              <w:t>O.PAD</w:t>
            </w:r>
          </w:p>
        </w:tc>
        <w:tc>
          <w:tcPr>
            <w:tcW w:w="519" w:type="dxa"/>
            <w:textDirection w:val="btLr"/>
          </w:tcPr>
          <w:p w14:paraId="519DC361"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ins w:id="201" w:author="Nils Tekampe" w:date="2017-06-02T08:38:00Z">
              <w:r>
                <w:rPr>
                  <w:lang w:val="en-GB" w:eastAsia="ja-JP"/>
                </w:rPr>
                <w:t>O.PAD_ENROL</w:t>
              </w:r>
            </w:ins>
          </w:p>
        </w:tc>
        <w:tc>
          <w:tcPr>
            <w:tcW w:w="519" w:type="dxa"/>
            <w:textDirection w:val="btLr"/>
          </w:tcPr>
          <w:p w14:paraId="2C5D33C9"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ins w:id="202" w:author="Nils Tekampe" w:date="2017-06-02T08:38:00Z">
              <w:r>
                <w:rPr>
                  <w:lang w:val="en-GB" w:eastAsia="ja-JP"/>
                </w:rPr>
                <w:t>O.PAD_VERIFICATION</w:t>
              </w:r>
            </w:ins>
          </w:p>
        </w:tc>
        <w:tc>
          <w:tcPr>
            <w:tcW w:w="519" w:type="dxa"/>
            <w:textDirection w:val="btLr"/>
          </w:tcPr>
          <w:p w14:paraId="0E986DCE"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gramStart"/>
            <w:r>
              <w:rPr>
                <w:lang w:val="en-GB" w:eastAsia="ja-JP"/>
              </w:rPr>
              <w:t>O.ENROL</w:t>
            </w:r>
            <w:proofErr w:type="gramEnd"/>
          </w:p>
        </w:tc>
        <w:tc>
          <w:tcPr>
            <w:tcW w:w="520" w:type="dxa"/>
            <w:textDirection w:val="btLr"/>
          </w:tcPr>
          <w:p w14:paraId="08B92BC4"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O.Audit</w:t>
            </w:r>
            <w:proofErr w:type="spellEnd"/>
            <w:proofErr w:type="gramEnd"/>
          </w:p>
        </w:tc>
        <w:tc>
          <w:tcPr>
            <w:tcW w:w="520" w:type="dxa"/>
            <w:textDirection w:val="btLr"/>
          </w:tcPr>
          <w:p w14:paraId="42D0ACF5"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O.Residual</w:t>
            </w:r>
            <w:proofErr w:type="spellEnd"/>
            <w:proofErr w:type="gramEnd"/>
          </w:p>
        </w:tc>
        <w:tc>
          <w:tcPr>
            <w:tcW w:w="520" w:type="dxa"/>
            <w:textDirection w:val="btLr"/>
          </w:tcPr>
          <w:p w14:paraId="5A881A07"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O.Management</w:t>
            </w:r>
            <w:proofErr w:type="spellEnd"/>
            <w:proofErr w:type="gramEnd"/>
          </w:p>
        </w:tc>
        <w:tc>
          <w:tcPr>
            <w:tcW w:w="520" w:type="dxa"/>
            <w:textDirection w:val="btLr"/>
          </w:tcPr>
          <w:p w14:paraId="325B7561"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r>
              <w:rPr>
                <w:lang w:val="en-GB"/>
              </w:rPr>
              <w:t>O.PAD_Error</w:t>
            </w:r>
            <w:proofErr w:type="spellEnd"/>
          </w:p>
        </w:tc>
        <w:tc>
          <w:tcPr>
            <w:tcW w:w="443" w:type="dxa"/>
            <w:textDirection w:val="btLr"/>
          </w:tcPr>
          <w:p w14:paraId="79B2E739" w14:textId="77777777" w:rsidR="00EB74CE" w:rsidRDefault="00F5177C">
            <w:pPr>
              <w:pStyle w:val="StandardWeb"/>
              <w:rPr>
                <w:lang w:val="en-GB"/>
              </w:rPr>
            </w:pPr>
            <w:proofErr w:type="spellStart"/>
            <w:proofErr w:type="gramStart"/>
            <w:r>
              <w:rPr>
                <w:lang w:val="en-GB"/>
              </w:rPr>
              <w:t>O.Protection</w:t>
            </w:r>
            <w:proofErr w:type="spellEnd"/>
            <w:proofErr w:type="gramEnd"/>
          </w:p>
        </w:tc>
        <w:tc>
          <w:tcPr>
            <w:tcW w:w="520" w:type="dxa"/>
            <w:textDirection w:val="btLr"/>
          </w:tcPr>
          <w:p w14:paraId="5F5D5F81"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OE.Admin</w:t>
            </w:r>
            <w:proofErr w:type="spellEnd"/>
            <w:proofErr w:type="gramEnd"/>
          </w:p>
        </w:tc>
        <w:tc>
          <w:tcPr>
            <w:tcW w:w="511" w:type="dxa"/>
            <w:textDirection w:val="btLr"/>
          </w:tcPr>
          <w:p w14:paraId="1C25C3FD"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OE.Environment</w:t>
            </w:r>
            <w:proofErr w:type="spellEnd"/>
            <w:proofErr w:type="gramEnd"/>
          </w:p>
        </w:tc>
        <w:tc>
          <w:tcPr>
            <w:tcW w:w="529" w:type="dxa"/>
            <w:textDirection w:val="btLr"/>
          </w:tcPr>
          <w:p w14:paraId="6FDC7881"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OE.Comm</w:t>
            </w:r>
            <w:proofErr w:type="spellEnd"/>
            <w:proofErr w:type="gramEnd"/>
          </w:p>
        </w:tc>
        <w:tc>
          <w:tcPr>
            <w:tcW w:w="529" w:type="dxa"/>
            <w:textDirection w:val="btLr"/>
          </w:tcPr>
          <w:p w14:paraId="7807E485"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OE.Fallback</w:t>
            </w:r>
            <w:proofErr w:type="spellEnd"/>
            <w:proofErr w:type="gramEnd"/>
          </w:p>
        </w:tc>
        <w:tc>
          <w:tcPr>
            <w:tcW w:w="520" w:type="dxa"/>
            <w:textDirection w:val="btLr"/>
          </w:tcPr>
          <w:p w14:paraId="61D6C5AA"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OE.Bio</w:t>
            </w:r>
            <w:proofErr w:type="spellEnd"/>
            <w:proofErr w:type="gramEnd"/>
          </w:p>
        </w:tc>
        <w:tc>
          <w:tcPr>
            <w:tcW w:w="520" w:type="dxa"/>
            <w:textDirection w:val="btLr"/>
          </w:tcPr>
          <w:p w14:paraId="0769F4A3"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r>
              <w:rPr>
                <w:lang w:val="en-GB" w:eastAsia="ja-JP"/>
              </w:rPr>
              <w:t>OE.PAD</w:t>
            </w:r>
          </w:p>
        </w:tc>
        <w:tc>
          <w:tcPr>
            <w:tcW w:w="515" w:type="dxa"/>
            <w:textDirection w:val="btLr"/>
          </w:tcPr>
          <w:p w14:paraId="06DAB795"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OE.Roles</w:t>
            </w:r>
            <w:proofErr w:type="spellEnd"/>
            <w:proofErr w:type="gramEnd"/>
          </w:p>
        </w:tc>
        <w:tc>
          <w:tcPr>
            <w:tcW w:w="585" w:type="dxa"/>
            <w:textDirection w:val="btLr"/>
          </w:tcPr>
          <w:p w14:paraId="0FC1829C" w14:textId="77777777" w:rsidR="00EB74CE" w:rsidRDefault="00F5177C">
            <w:pPr>
              <w:pBdr>
                <w:top w:val="none" w:sz="0" w:space="0" w:color="auto"/>
                <w:left w:val="none" w:sz="0" w:space="0" w:color="auto"/>
                <w:bottom w:val="none" w:sz="0" w:space="0" w:color="auto"/>
                <w:right w:val="none" w:sz="0" w:space="0" w:color="auto"/>
                <w:between w:val="none" w:sz="0" w:space="0" w:color="auto"/>
              </w:pBdr>
              <w:ind w:left="113" w:right="113"/>
              <w:rPr>
                <w:lang w:val="en-GB" w:eastAsia="ja-JP"/>
              </w:rPr>
            </w:pPr>
            <w:proofErr w:type="spellStart"/>
            <w:proofErr w:type="gramStart"/>
            <w:r>
              <w:rPr>
                <w:lang w:val="en-GB" w:eastAsia="ja-JP"/>
              </w:rPr>
              <w:t>OE.AdminAuth</w:t>
            </w:r>
            <w:proofErr w:type="spellEnd"/>
            <w:proofErr w:type="gramEnd"/>
          </w:p>
        </w:tc>
      </w:tr>
      <w:tr w:rsidR="00EB74CE" w14:paraId="63D41E47" w14:textId="77777777">
        <w:tc>
          <w:tcPr>
            <w:tcW w:w="1867" w:type="dxa"/>
          </w:tcPr>
          <w:p w14:paraId="0AD58794"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T.Casual</w:t>
            </w:r>
            <w:proofErr w:type="gramEnd"/>
            <w:r>
              <w:rPr>
                <w:lang w:val="en-GB"/>
              </w:rPr>
              <w:t>_Attack</w:t>
            </w:r>
            <w:proofErr w:type="spellEnd"/>
          </w:p>
        </w:tc>
        <w:tc>
          <w:tcPr>
            <w:tcW w:w="519" w:type="dxa"/>
          </w:tcPr>
          <w:p w14:paraId="3CBEE0A1"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9" w:type="dxa"/>
          </w:tcPr>
          <w:p w14:paraId="01BC4C3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FC5B28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E5DB96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C9DD01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D46283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7811EF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F8CEB6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C2F9ED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79EC8DF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30E447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55659B6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60819F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FD8C4C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A024BB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520106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6A217C6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21AF797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29FC3C7" w14:textId="77777777">
        <w:tc>
          <w:tcPr>
            <w:tcW w:w="1867" w:type="dxa"/>
          </w:tcPr>
          <w:p w14:paraId="5B9A6547"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T.PA_Enrolment</w:t>
            </w:r>
            <w:proofErr w:type="spellEnd"/>
          </w:p>
        </w:tc>
        <w:tc>
          <w:tcPr>
            <w:tcW w:w="519" w:type="dxa"/>
          </w:tcPr>
          <w:p w14:paraId="4D2C4CA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7867AAA"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9" w:type="dxa"/>
          </w:tcPr>
          <w:p w14:paraId="3D1CA23A"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ins w:id="203" w:author="Nils Tekampe" w:date="2017-06-02T08:38:00Z">
              <w:r>
                <w:rPr>
                  <w:lang w:val="en-GB" w:eastAsia="ja-JP"/>
                </w:rPr>
                <w:t>X</w:t>
              </w:r>
            </w:ins>
          </w:p>
        </w:tc>
        <w:tc>
          <w:tcPr>
            <w:tcW w:w="519" w:type="dxa"/>
          </w:tcPr>
          <w:p w14:paraId="0E88561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F5AE9ED"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7DCCE67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8B2340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781DD0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C087CF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2CAF683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03D3D2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285FC5B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7D31522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828827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523192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E87DC6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D1F5E5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57722FC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7B51924D" w14:textId="77777777">
        <w:trPr>
          <w:trHeight w:val="395"/>
        </w:trPr>
        <w:tc>
          <w:tcPr>
            <w:tcW w:w="1867" w:type="dxa"/>
          </w:tcPr>
          <w:p w14:paraId="56268501"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T.PA_Verification</w:t>
            </w:r>
            <w:proofErr w:type="spellEnd"/>
          </w:p>
        </w:tc>
        <w:tc>
          <w:tcPr>
            <w:tcW w:w="519" w:type="dxa"/>
          </w:tcPr>
          <w:p w14:paraId="1EC95DCB"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9" w:type="dxa"/>
          </w:tcPr>
          <w:p w14:paraId="2E1FF3D6"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9" w:type="dxa"/>
          </w:tcPr>
          <w:p w14:paraId="1ADA305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F7D13AE"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ins w:id="204" w:author="Nils Tekampe" w:date="2017-06-02T08:38:00Z">
              <w:r>
                <w:rPr>
                  <w:lang w:val="en-GB" w:eastAsia="ja-JP"/>
                </w:rPr>
                <w:t>X</w:t>
              </w:r>
            </w:ins>
          </w:p>
        </w:tc>
        <w:tc>
          <w:tcPr>
            <w:tcW w:w="519" w:type="dxa"/>
          </w:tcPr>
          <w:p w14:paraId="3C68DC2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DD23A6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518504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0CC5DC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B35842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3F1C0AF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1DC5E3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6E16892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71990AC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173EDA7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14F07C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FEA384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477D031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21EC24E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7A4E78E6" w14:textId="77777777">
        <w:tc>
          <w:tcPr>
            <w:tcW w:w="1867" w:type="dxa"/>
          </w:tcPr>
          <w:p w14:paraId="03669DFF"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T.General</w:t>
            </w:r>
            <w:proofErr w:type="spellEnd"/>
            <w:proofErr w:type="gramEnd"/>
          </w:p>
        </w:tc>
        <w:tc>
          <w:tcPr>
            <w:tcW w:w="519" w:type="dxa"/>
          </w:tcPr>
          <w:p w14:paraId="12C7E33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9650CA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4A226D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BB8382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5501A2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D07EAC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3C6153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12847F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15E24C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23B6A44A"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30C9803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3D4906A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59085B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04658F0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72D9E9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C2A01E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3297450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7040A03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E5777E6" w14:textId="77777777">
        <w:tc>
          <w:tcPr>
            <w:tcW w:w="1867" w:type="dxa"/>
          </w:tcPr>
          <w:p w14:paraId="2F810E8F"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lastRenderedPageBreak/>
              <w:t>T.Residual</w:t>
            </w:r>
            <w:proofErr w:type="spellEnd"/>
            <w:proofErr w:type="gramEnd"/>
          </w:p>
        </w:tc>
        <w:tc>
          <w:tcPr>
            <w:tcW w:w="519" w:type="dxa"/>
          </w:tcPr>
          <w:p w14:paraId="0518594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22667D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669810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888146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782AC7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B1F72B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0802793"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5F7B177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040A4C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1AFEFB2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2F5E73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6EB470A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1B53065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5B28317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FFEA2F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6BE6D1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626BEE4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61A0513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48961F62" w14:textId="77777777">
        <w:tc>
          <w:tcPr>
            <w:tcW w:w="1867" w:type="dxa"/>
          </w:tcPr>
          <w:p w14:paraId="5C9FAE1C"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T.Roles</w:t>
            </w:r>
            <w:proofErr w:type="spellEnd"/>
            <w:proofErr w:type="gramEnd"/>
          </w:p>
        </w:tc>
        <w:tc>
          <w:tcPr>
            <w:tcW w:w="519" w:type="dxa"/>
          </w:tcPr>
          <w:p w14:paraId="74E7562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9E17BF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A5DDCE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DF0041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BD9204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3B8E3D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708AB7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2A67BDF"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77EB081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0EA1E10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342837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59BA2F5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56B7F96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AE7862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F11BC8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679D8A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3B79BAE3"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85" w:type="dxa"/>
          </w:tcPr>
          <w:p w14:paraId="48037B18"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r>
      <w:tr w:rsidR="00EB74CE" w14:paraId="12EC63AB" w14:textId="77777777">
        <w:tc>
          <w:tcPr>
            <w:tcW w:w="1867" w:type="dxa"/>
          </w:tcPr>
          <w:p w14:paraId="423EE05F"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OSP.Enro</w:t>
            </w:r>
            <w:del w:id="205" w:author="Nils Tekampe" w:date="2017-06-01T19:31:00Z">
              <w:r>
                <w:rPr>
                  <w:lang w:val="en-GB"/>
                </w:rPr>
                <w:delText>l</w:delText>
              </w:r>
            </w:del>
            <w:r>
              <w:rPr>
                <w:lang w:val="en-GB"/>
              </w:rPr>
              <w:t>l</w:t>
            </w:r>
            <w:proofErr w:type="spellEnd"/>
          </w:p>
        </w:tc>
        <w:tc>
          <w:tcPr>
            <w:tcW w:w="519" w:type="dxa"/>
          </w:tcPr>
          <w:p w14:paraId="01327A5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88B858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B8DD7B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B9A819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16AF6FE"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6F92466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9A3352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53C113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C6DF76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31B7E9C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790513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768836E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2AEC48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5B6916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7F55A9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AA1067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5E827C4A"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85" w:type="dxa"/>
          </w:tcPr>
          <w:p w14:paraId="4EE71A65"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r>
      <w:tr w:rsidR="00EB74CE" w14:paraId="28C896C9" w14:textId="77777777">
        <w:tc>
          <w:tcPr>
            <w:tcW w:w="1867" w:type="dxa"/>
          </w:tcPr>
          <w:p w14:paraId="11B85BD5"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OSP.Verifcation_Error</w:t>
            </w:r>
            <w:proofErr w:type="spellEnd"/>
          </w:p>
        </w:tc>
        <w:tc>
          <w:tcPr>
            <w:tcW w:w="519" w:type="dxa"/>
          </w:tcPr>
          <w:p w14:paraId="68A7C382"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ins w:id="206" w:author="Nils Tekampe" w:date="2017-04-01T16:20:00Z">
              <w:r>
                <w:rPr>
                  <w:lang w:val="en-GB" w:eastAsia="ja-JP"/>
                </w:rPr>
                <w:t>X</w:t>
              </w:r>
            </w:ins>
          </w:p>
        </w:tc>
        <w:tc>
          <w:tcPr>
            <w:tcW w:w="519" w:type="dxa"/>
          </w:tcPr>
          <w:p w14:paraId="070436D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7B9473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9EE437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49F7D2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59044B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AA8DF4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B8A3C2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1324EB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7203160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B6FF56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112791D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612E25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0D80DE8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3E65F4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7E1E60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042A67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67F7CEE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ACBB327" w14:textId="77777777">
        <w:tc>
          <w:tcPr>
            <w:tcW w:w="1867" w:type="dxa"/>
          </w:tcPr>
          <w:p w14:paraId="324D58F7"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OSP.PAD_Error</w:t>
            </w:r>
            <w:proofErr w:type="spellEnd"/>
          </w:p>
        </w:tc>
        <w:tc>
          <w:tcPr>
            <w:tcW w:w="519" w:type="dxa"/>
          </w:tcPr>
          <w:p w14:paraId="5C5ABB3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FCC413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9EF6CF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135301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082470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0EAE62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E8D2D0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904655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8B09C9D"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443" w:type="dxa"/>
          </w:tcPr>
          <w:p w14:paraId="4A74FCF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51A5A7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5F0D57E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1DF310F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10DF975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CBDF83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EE8296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3B88282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7179700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67BBEBCC" w14:textId="77777777">
        <w:tc>
          <w:tcPr>
            <w:tcW w:w="1867" w:type="dxa"/>
          </w:tcPr>
          <w:p w14:paraId="53A4CDB0"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OSP.TrialLimit</w:t>
            </w:r>
            <w:proofErr w:type="spellEnd"/>
          </w:p>
        </w:tc>
        <w:tc>
          <w:tcPr>
            <w:tcW w:w="519" w:type="dxa"/>
          </w:tcPr>
          <w:p w14:paraId="7473AFB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528734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BDAE0A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6EA390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29B3FE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8F0344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2123EB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0FCE8C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17B865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1ADCB1B6"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1F9A564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7EEBCBD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6F8A55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7BECD71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804ACA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660631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6AC6AD8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62FB8F7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1025CE65" w14:textId="77777777">
        <w:trPr>
          <w:trHeight w:val="418"/>
        </w:trPr>
        <w:tc>
          <w:tcPr>
            <w:tcW w:w="1867" w:type="dxa"/>
          </w:tcPr>
          <w:p w14:paraId="2F51DEF5"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OSP.Audit</w:t>
            </w:r>
            <w:proofErr w:type="spellEnd"/>
          </w:p>
        </w:tc>
        <w:tc>
          <w:tcPr>
            <w:tcW w:w="519" w:type="dxa"/>
          </w:tcPr>
          <w:p w14:paraId="72E31B6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D9FBD7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434B07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463639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3F113F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298B338"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27202AC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8171B4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97DF84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00AA062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5BA912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3160867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5F12CEF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F9AD27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189745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140847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326D42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53A5868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BFABF41" w14:textId="77777777">
        <w:tc>
          <w:tcPr>
            <w:tcW w:w="1867" w:type="dxa"/>
          </w:tcPr>
          <w:p w14:paraId="156BAFC4"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OSP.Residual</w:t>
            </w:r>
            <w:proofErr w:type="spellEnd"/>
          </w:p>
        </w:tc>
        <w:tc>
          <w:tcPr>
            <w:tcW w:w="519" w:type="dxa"/>
          </w:tcPr>
          <w:p w14:paraId="5F42B91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DC3546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9893A2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0898C8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7E0785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974CFD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156FE3E"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616469C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43A447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2A6269C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C8075C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0733D4A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A72A1D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4AB7FA1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F0232A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25DF28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492E184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086669F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25E4B297" w14:textId="77777777">
        <w:tc>
          <w:tcPr>
            <w:tcW w:w="1867" w:type="dxa"/>
          </w:tcPr>
          <w:p w14:paraId="3D87FAC1"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A.Admin</w:t>
            </w:r>
            <w:proofErr w:type="spellEnd"/>
            <w:proofErr w:type="gramEnd"/>
          </w:p>
        </w:tc>
        <w:tc>
          <w:tcPr>
            <w:tcW w:w="519" w:type="dxa"/>
          </w:tcPr>
          <w:p w14:paraId="24AB854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3257D8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04D00A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51FD0E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09D0E0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42FBE3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6A0389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BA8CA1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55CED6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090C729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D94F388"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1" w:type="dxa"/>
          </w:tcPr>
          <w:p w14:paraId="164F78B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01D76CF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407CCB3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E8D351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A3A3C4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0727148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014A993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2D981024" w14:textId="77777777">
        <w:tc>
          <w:tcPr>
            <w:tcW w:w="1867" w:type="dxa"/>
          </w:tcPr>
          <w:p w14:paraId="51A41C01"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A.Environment</w:t>
            </w:r>
            <w:proofErr w:type="spellEnd"/>
            <w:proofErr w:type="gramEnd"/>
          </w:p>
        </w:tc>
        <w:tc>
          <w:tcPr>
            <w:tcW w:w="519" w:type="dxa"/>
          </w:tcPr>
          <w:p w14:paraId="1FD32CD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36C076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265B9D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3972D6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09B54FB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BBEDE3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460B90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DA8215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6138C2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26F478B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BC8592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20100D80"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9" w:type="dxa"/>
          </w:tcPr>
          <w:p w14:paraId="22E2980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9F01F8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BF6AB6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11B5A9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16E9B6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5B4CD51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65A45105" w14:textId="77777777">
        <w:tc>
          <w:tcPr>
            <w:tcW w:w="1867" w:type="dxa"/>
          </w:tcPr>
          <w:p w14:paraId="3DAFEE06"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A.Comm</w:t>
            </w:r>
            <w:proofErr w:type="spellEnd"/>
            <w:proofErr w:type="gramEnd"/>
          </w:p>
        </w:tc>
        <w:tc>
          <w:tcPr>
            <w:tcW w:w="519" w:type="dxa"/>
          </w:tcPr>
          <w:p w14:paraId="214B37D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DA92C6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3E18952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01FB690"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BAB9CA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1A4E96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1E9A629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3C51CB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BEB547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6E1578EE"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48CD38C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0407D69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BBFACA7"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9" w:type="dxa"/>
          </w:tcPr>
          <w:p w14:paraId="434F680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85764F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BC9DC1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7A0DD95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0058B1A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51F62930" w14:textId="77777777">
        <w:tc>
          <w:tcPr>
            <w:tcW w:w="1867" w:type="dxa"/>
          </w:tcPr>
          <w:p w14:paraId="6BC52899"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A.Fallback</w:t>
            </w:r>
            <w:proofErr w:type="spellEnd"/>
            <w:proofErr w:type="gramEnd"/>
          </w:p>
        </w:tc>
        <w:tc>
          <w:tcPr>
            <w:tcW w:w="519" w:type="dxa"/>
          </w:tcPr>
          <w:p w14:paraId="05B3608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D8A167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458DD39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CFC00D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AB8BA3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3BCC3A0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4DAEFEB"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E32C7E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D2B2E2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7C973E9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149741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09F7374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C0F621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2534313B"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5E51628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33E84F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407F544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6FD1780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3C2206E5" w14:textId="77777777">
        <w:tc>
          <w:tcPr>
            <w:tcW w:w="1867" w:type="dxa"/>
          </w:tcPr>
          <w:p w14:paraId="6B96FA77"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A.Bio</w:t>
            </w:r>
            <w:proofErr w:type="spellEnd"/>
            <w:proofErr w:type="gramEnd"/>
          </w:p>
        </w:tc>
        <w:tc>
          <w:tcPr>
            <w:tcW w:w="519" w:type="dxa"/>
          </w:tcPr>
          <w:p w14:paraId="1A1393E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C1CE0E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7AECC04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679A47C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24C0763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684A69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9F739E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C745CD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671A270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7158149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B1B48B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40C1563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54147B1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30C38477"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7BD91E9"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20" w:type="dxa"/>
          </w:tcPr>
          <w:p w14:paraId="1E9378D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5" w:type="dxa"/>
          </w:tcPr>
          <w:p w14:paraId="1A8F270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00D9BC86"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r w:rsidR="00EB74CE" w14:paraId="6E270F8A" w14:textId="77777777">
        <w:tc>
          <w:tcPr>
            <w:tcW w:w="1867" w:type="dxa"/>
          </w:tcPr>
          <w:p w14:paraId="006F4B19"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rPr>
            </w:pPr>
            <w:r>
              <w:rPr>
                <w:lang w:val="en-GB"/>
              </w:rPr>
              <w:t>A.PAD</w:t>
            </w:r>
          </w:p>
        </w:tc>
        <w:tc>
          <w:tcPr>
            <w:tcW w:w="519" w:type="dxa"/>
          </w:tcPr>
          <w:p w14:paraId="48A0BD19"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98338B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1A2347C8"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68576D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9" w:type="dxa"/>
          </w:tcPr>
          <w:p w14:paraId="592CA58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20D78902"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7AFDE75"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00F5E1FC"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3EB2BD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443" w:type="dxa"/>
          </w:tcPr>
          <w:p w14:paraId="1FFE49F4"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7967C91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11" w:type="dxa"/>
          </w:tcPr>
          <w:p w14:paraId="1D9B559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6B2E9B93"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9" w:type="dxa"/>
          </w:tcPr>
          <w:p w14:paraId="761358ED"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F47661F"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20" w:type="dxa"/>
          </w:tcPr>
          <w:p w14:paraId="51258E00" w14:textId="77777777" w:rsidR="00EB74CE" w:rsidRDefault="00F5177C">
            <w:pPr>
              <w:pBdr>
                <w:top w:val="none" w:sz="0" w:space="0" w:color="auto"/>
                <w:left w:val="none" w:sz="0" w:space="0" w:color="auto"/>
                <w:bottom w:val="none" w:sz="0" w:space="0" w:color="auto"/>
                <w:right w:val="none" w:sz="0" w:space="0" w:color="auto"/>
                <w:between w:val="none" w:sz="0" w:space="0" w:color="auto"/>
              </w:pBdr>
              <w:jc w:val="center"/>
              <w:rPr>
                <w:lang w:val="en-GB" w:eastAsia="ja-JP"/>
              </w:rPr>
            </w:pPr>
            <w:r>
              <w:rPr>
                <w:lang w:val="en-GB" w:eastAsia="ja-JP"/>
              </w:rPr>
              <w:t>X</w:t>
            </w:r>
          </w:p>
        </w:tc>
        <w:tc>
          <w:tcPr>
            <w:tcW w:w="515" w:type="dxa"/>
          </w:tcPr>
          <w:p w14:paraId="28C56E91"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c>
          <w:tcPr>
            <w:tcW w:w="585" w:type="dxa"/>
          </w:tcPr>
          <w:p w14:paraId="392F7EFA" w14:textId="77777777" w:rsidR="00EB74CE" w:rsidRDefault="00EB74CE">
            <w:pPr>
              <w:pBdr>
                <w:top w:val="none" w:sz="0" w:space="0" w:color="auto"/>
                <w:left w:val="none" w:sz="0" w:space="0" w:color="auto"/>
                <w:bottom w:val="none" w:sz="0" w:space="0" w:color="auto"/>
                <w:right w:val="none" w:sz="0" w:space="0" w:color="auto"/>
                <w:between w:val="none" w:sz="0" w:space="0" w:color="auto"/>
              </w:pBdr>
              <w:jc w:val="center"/>
              <w:rPr>
                <w:lang w:val="en-GB" w:eastAsia="ja-JP"/>
              </w:rPr>
            </w:pPr>
          </w:p>
        </w:tc>
      </w:tr>
    </w:tbl>
    <w:p w14:paraId="6B8C0F5A"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7735D106" w14:textId="77777777" w:rsidR="00EB74CE" w:rsidRDefault="00F5177C">
      <w:pPr>
        <w:pStyle w:val="berschrift1"/>
        <w:pBdr>
          <w:top w:val="none" w:sz="0" w:space="0" w:color="auto"/>
          <w:left w:val="none" w:sz="0" w:space="0" w:color="auto"/>
          <w:right w:val="none" w:sz="0" w:space="0" w:color="auto"/>
          <w:between w:val="none" w:sz="0" w:space="0" w:color="auto"/>
        </w:pBdr>
        <w:rPr>
          <w:ins w:id="207" w:author="Nils Tekampe" w:date="2017-06-01T19:30:00Z"/>
          <w:lang w:val="en-GB"/>
        </w:rPr>
      </w:pPr>
      <w:ins w:id="208" w:author="Nils Tekampe" w:date="2017-06-01T19:30:00Z">
        <w:r>
          <w:rPr>
            <w:lang w:val="en-GB"/>
          </w:rPr>
          <w:t>Functional Package for the Mobile Use Case</w:t>
        </w:r>
      </w:ins>
    </w:p>
    <w:p w14:paraId="66A0D195"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t>Functional Package for a complete System TOE</w:t>
      </w:r>
    </w:p>
    <w:p w14:paraId="42952B74" w14:textId="77777777" w:rsidR="00EB74CE" w:rsidRDefault="00F5177C">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Assumptions</w:t>
      </w:r>
    </w:p>
    <w:p w14:paraId="6FB0D150" w14:textId="77777777" w:rsidR="00EB74CE" w:rsidRDefault="00F5177C">
      <w:pPr>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none</w:t>
      </w:r>
    </w:p>
    <w:p w14:paraId="6D5AD189" w14:textId="77777777" w:rsidR="00EB74CE" w:rsidRDefault="00F5177C">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OSPs</w:t>
      </w:r>
    </w:p>
    <w:p w14:paraId="50256F2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The following OSP shall be included by the ST author if the TOE represents a complete biometric system.</w:t>
      </w:r>
    </w:p>
    <w:tbl>
      <w:tblPr>
        <w:tblW w:w="9491" w:type="dxa"/>
        <w:tblInd w:w="75" w:type="dxa"/>
        <w:tblLayout w:type="fixed"/>
        <w:tblCellMar>
          <w:left w:w="70" w:type="dxa"/>
          <w:right w:w="70" w:type="dxa"/>
        </w:tblCellMar>
        <w:tblLook w:val="00A0" w:firstRow="1" w:lastRow="0" w:firstColumn="1" w:lastColumn="0" w:noHBand="0" w:noVBand="0"/>
      </w:tblPr>
      <w:tblGrid>
        <w:gridCol w:w="2373"/>
        <w:gridCol w:w="3979"/>
        <w:gridCol w:w="3139"/>
      </w:tblGrid>
      <w:tr w:rsidR="00EB74CE" w14:paraId="12E3AE7B" w14:textId="77777777">
        <w:trPr>
          <w:trHeight w:val="300"/>
        </w:trPr>
        <w:tc>
          <w:tcPr>
            <w:tcW w:w="2373"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4725104B"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397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73EED5C6"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3139"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2C8C068A"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rsidRPr="00E336BD" w14:paraId="256CCF6A" w14:textId="77777777">
        <w:trPr>
          <w:trHeight w:val="1800"/>
        </w:trPr>
        <w:tc>
          <w:tcPr>
            <w:tcW w:w="2373" w:type="dxa"/>
            <w:tcBorders>
              <w:top w:val="none" w:sz="4" w:space="0" w:color="000000"/>
              <w:left w:val="single" w:sz="4" w:space="0" w:color="000000"/>
              <w:bottom w:val="single" w:sz="4" w:space="0" w:color="000000"/>
              <w:right w:val="single" w:sz="4" w:space="0" w:color="000000"/>
            </w:tcBorders>
            <w:noWrap/>
          </w:tcPr>
          <w:p w14:paraId="43A9701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roofErr w:type="spellStart"/>
            <w:r>
              <w:rPr>
                <w:lang w:val="en-GB"/>
              </w:rPr>
              <w:t>OSP.AuditHandling</w:t>
            </w:r>
            <w:proofErr w:type="spellEnd"/>
          </w:p>
        </w:tc>
        <w:tc>
          <w:tcPr>
            <w:tcW w:w="3979" w:type="dxa"/>
            <w:tcBorders>
              <w:top w:val="none" w:sz="4" w:space="0" w:color="000000"/>
              <w:left w:val="none" w:sz="4" w:space="0" w:color="000000"/>
              <w:bottom w:val="single" w:sz="4" w:space="0" w:color="000000"/>
              <w:right w:val="single" w:sz="4" w:space="0" w:color="000000"/>
            </w:tcBorders>
            <w:shd w:val="clear" w:color="auto" w:fill="FFFFFF"/>
          </w:tcPr>
          <w:p w14:paraId="563CE54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 xml:space="preserve">The TOE shall </w:t>
            </w:r>
          </w:p>
          <w:p w14:paraId="7935FD2F" w14:textId="77777777" w:rsidR="00EB74CE" w:rsidRDefault="00F5177C">
            <w:pPr>
              <w:pStyle w:val="konfidasStandard"/>
              <w:numPr>
                <w:ilvl w:val="0"/>
                <w:numId w:val="5"/>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record security relevant events into an audit log,</w:t>
            </w:r>
          </w:p>
          <w:p w14:paraId="273EED16" w14:textId="77777777" w:rsidR="00EB74CE" w:rsidRDefault="00F5177C">
            <w:pPr>
              <w:pStyle w:val="konfidasStandard"/>
              <w:numPr>
                <w:ilvl w:val="0"/>
                <w:numId w:val="5"/>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protect the audit log,</w:t>
            </w:r>
          </w:p>
          <w:p w14:paraId="341A25F5" w14:textId="77777777" w:rsidR="00EB74CE" w:rsidRDefault="00F5177C">
            <w:pPr>
              <w:pStyle w:val="konfidasStandard"/>
              <w:numPr>
                <w:ilvl w:val="0"/>
                <w:numId w:val="5"/>
              </w:numPr>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 xml:space="preserve">provide authorized users with the capability to review the audit logs. </w:t>
            </w:r>
          </w:p>
        </w:tc>
        <w:tc>
          <w:tcPr>
            <w:tcW w:w="3139" w:type="dxa"/>
            <w:tcBorders>
              <w:top w:val="none" w:sz="4" w:space="0" w:color="000000"/>
              <w:left w:val="none" w:sz="4" w:space="0" w:color="000000"/>
              <w:bottom w:val="single" w:sz="4" w:space="0" w:color="000000"/>
              <w:right w:val="single" w:sz="4" w:space="0" w:color="000000"/>
            </w:tcBorders>
            <w:noWrap/>
          </w:tcPr>
          <w:p w14:paraId="6A2EEDF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rFonts w:ascii="Calibri" w:hAnsi="Calibri"/>
                <w:color w:val="000000"/>
                <w:lang w:val="en-GB"/>
              </w:rPr>
            </w:pPr>
            <w:r>
              <w:rPr>
                <w:lang w:val="en-GB"/>
              </w:rPr>
              <w:t>TOE.BIO, TOE.PAD, TOE.INT</w:t>
            </w:r>
          </w:p>
        </w:tc>
      </w:tr>
    </w:tbl>
    <w:p w14:paraId="5A5DDA71" w14:textId="77777777" w:rsidR="00EB74CE" w:rsidRDefault="00F5177C">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5: OSP for functional Package System</w:t>
      </w:r>
    </w:p>
    <w:p w14:paraId="5D91FF16"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rPr>
      </w:pPr>
    </w:p>
    <w:p w14:paraId="44F3C742" w14:textId="77777777" w:rsidR="00EB74CE" w:rsidRDefault="00F5177C">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Security Objectives for the Environment</w:t>
      </w:r>
    </w:p>
    <w:p w14:paraId="573007C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If the TOE represents a complete biometric system, the following environmental security objectives shall be removed from the ST:</w:t>
      </w:r>
    </w:p>
    <w:p w14:paraId="68A6CD68" w14:textId="77777777" w:rsidR="00EB74CE" w:rsidRDefault="00F5177C">
      <w:pPr>
        <w:pStyle w:val="konfidasStandard"/>
        <w:numPr>
          <w:ilvl w:val="0"/>
          <w:numId w:val="3"/>
        </w:numPr>
        <w:pBdr>
          <w:top w:val="none" w:sz="0" w:space="0" w:color="auto"/>
          <w:left w:val="none" w:sz="0" w:space="0" w:color="auto"/>
          <w:bottom w:val="none" w:sz="0" w:space="0" w:color="auto"/>
          <w:right w:val="none" w:sz="0" w:space="0" w:color="auto"/>
          <w:between w:val="none" w:sz="0" w:space="0" w:color="auto"/>
        </w:pBdr>
        <w:rPr>
          <w:ins w:id="209" w:author="Nils Tekampe" w:date="2017-04-01T16:14:00Z"/>
          <w:lang w:val="en-GB" w:eastAsia="ja-JP"/>
        </w:rPr>
      </w:pPr>
      <w:proofErr w:type="spellStart"/>
      <w:proofErr w:type="gramStart"/>
      <w:r>
        <w:rPr>
          <w:lang w:val="en-GB" w:eastAsia="ja-JP"/>
        </w:rPr>
        <w:lastRenderedPageBreak/>
        <w:t>OE.Roles</w:t>
      </w:r>
      <w:proofErr w:type="spellEnd"/>
      <w:proofErr w:type="gramEnd"/>
    </w:p>
    <w:p w14:paraId="6222FB80" w14:textId="77777777" w:rsidR="00EB74CE" w:rsidRDefault="00F5177C">
      <w:pPr>
        <w:pStyle w:val="konfidasStandard"/>
        <w:numPr>
          <w:ilvl w:val="0"/>
          <w:numId w:val="3"/>
        </w:numPr>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ins w:id="210" w:author="Nils Tekampe" w:date="2017-04-01T16:14:00Z">
        <w:r>
          <w:rPr>
            <w:lang w:val="en-GB" w:eastAsia="ja-JP"/>
          </w:rPr>
          <w:t>OE.Comm</w:t>
        </w:r>
      </w:ins>
      <w:proofErr w:type="spellEnd"/>
      <w:proofErr w:type="gramEnd"/>
    </w:p>
    <w:p w14:paraId="73174CD7" w14:textId="77777777" w:rsidR="00EB74CE" w:rsidRDefault="00F5177C">
      <w:pPr>
        <w:pStyle w:val="konfidasStandard"/>
        <w:numPr>
          <w:ilvl w:val="0"/>
          <w:numId w:val="3"/>
        </w:numPr>
        <w:pBdr>
          <w:top w:val="none" w:sz="0" w:space="0" w:color="auto"/>
          <w:left w:val="none" w:sz="0" w:space="0" w:color="auto"/>
          <w:bottom w:val="none" w:sz="0" w:space="0" w:color="auto"/>
          <w:right w:val="none" w:sz="0" w:space="0" w:color="auto"/>
          <w:between w:val="none" w:sz="0" w:space="0" w:color="auto"/>
        </w:pBdr>
        <w:rPr>
          <w:lang w:val="en-GB" w:eastAsia="ja-JP"/>
        </w:rPr>
      </w:pPr>
      <w:commentRangeStart w:id="211"/>
      <w:commentRangeStart w:id="212"/>
      <w:proofErr w:type="spellStart"/>
      <w:proofErr w:type="gramStart"/>
      <w:r>
        <w:rPr>
          <w:lang w:val="en-GB" w:eastAsia="ja-JP"/>
        </w:rPr>
        <w:t>OE.AdminAuth</w:t>
      </w:r>
      <w:commentRangeEnd w:id="211"/>
      <w:proofErr w:type="spellEnd"/>
      <w:proofErr w:type="gramEnd"/>
      <w:r>
        <w:commentReference w:id="211"/>
      </w:r>
      <w:commentRangeEnd w:id="212"/>
      <w:r>
        <w:commentReference w:id="212"/>
      </w:r>
    </w:p>
    <w:p w14:paraId="1C23125E"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08845A85" w14:textId="77777777" w:rsidR="00EB74CE" w:rsidRDefault="00F5177C">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Security Objectives</w:t>
      </w:r>
    </w:p>
    <w:p w14:paraId="589166E6"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The following security objectives shall be included by the ST author if the TOE represents a complete biometric system.</w:t>
      </w:r>
    </w:p>
    <w:p w14:paraId="5D256370"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tbl>
      <w:tblPr>
        <w:tblW w:w="9491" w:type="dxa"/>
        <w:tblInd w:w="75" w:type="dxa"/>
        <w:tblLayout w:type="fixed"/>
        <w:tblCellMar>
          <w:left w:w="70" w:type="dxa"/>
          <w:right w:w="70" w:type="dxa"/>
        </w:tblCellMar>
        <w:tblLook w:val="00A0" w:firstRow="1" w:lastRow="0" w:firstColumn="1" w:lastColumn="0" w:noHBand="0" w:noVBand="0"/>
      </w:tblPr>
      <w:tblGrid>
        <w:gridCol w:w="2373"/>
        <w:gridCol w:w="5418"/>
        <w:gridCol w:w="1700"/>
      </w:tblGrid>
      <w:tr w:rsidR="00EB74CE" w14:paraId="32492107" w14:textId="77777777">
        <w:trPr>
          <w:trHeight w:val="300"/>
        </w:trPr>
        <w:tc>
          <w:tcPr>
            <w:tcW w:w="2373" w:type="dxa"/>
            <w:tcBorders>
              <w:top w:val="single" w:sz="4" w:space="0" w:color="000000"/>
              <w:left w:val="single" w:sz="4" w:space="0" w:color="000000"/>
              <w:bottom w:val="single" w:sz="4" w:space="0" w:color="000000"/>
              <w:right w:val="single" w:sz="4" w:space="0" w:color="000000"/>
            </w:tcBorders>
            <w:shd w:val="clear" w:color="auto" w:fill="BFBFBF"/>
            <w:noWrap/>
            <w:vAlign w:val="bottom"/>
          </w:tcPr>
          <w:p w14:paraId="7E64B060"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5418"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77CF5A44"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Description</w:t>
            </w:r>
          </w:p>
        </w:tc>
        <w:tc>
          <w:tcPr>
            <w:tcW w:w="1700" w:type="dxa"/>
            <w:tcBorders>
              <w:top w:val="single" w:sz="4" w:space="0" w:color="000000"/>
              <w:left w:val="none" w:sz="4" w:space="0" w:color="000000"/>
              <w:bottom w:val="single" w:sz="4" w:space="0" w:color="000000"/>
              <w:right w:val="single" w:sz="4" w:space="0" w:color="000000"/>
            </w:tcBorders>
            <w:shd w:val="clear" w:color="auto" w:fill="BFBFBF"/>
            <w:noWrap/>
            <w:vAlign w:val="bottom"/>
          </w:tcPr>
          <w:p w14:paraId="68C6EB98"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TOE Affected</w:t>
            </w:r>
          </w:p>
        </w:tc>
      </w:tr>
      <w:tr w:rsidR="00EB74CE" w:rsidRPr="00E336BD" w14:paraId="62C58E4D"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3A84D83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O.Roles</w:t>
            </w:r>
            <w:proofErr w:type="spellEnd"/>
            <w:proofErr w:type="gramEnd"/>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1567AB8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TOE shall provide functionality to associate users with roles. </w:t>
            </w:r>
          </w:p>
        </w:tc>
        <w:tc>
          <w:tcPr>
            <w:tcW w:w="1700" w:type="dxa"/>
            <w:tcBorders>
              <w:top w:val="single" w:sz="4" w:space="0" w:color="auto"/>
              <w:left w:val="single" w:sz="4" w:space="0" w:color="auto"/>
              <w:bottom w:val="single" w:sz="4" w:space="0" w:color="auto"/>
              <w:right w:val="single" w:sz="4" w:space="0" w:color="auto"/>
            </w:tcBorders>
            <w:noWrap/>
          </w:tcPr>
          <w:p w14:paraId="452CCD1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TOE.BIO, TOE.PAD, TOE.INT</w:t>
            </w:r>
          </w:p>
        </w:tc>
      </w:tr>
      <w:tr w:rsidR="00EB74CE" w:rsidRPr="00E336BD" w14:paraId="1878B542"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4FF105B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ins w:id="213" w:author="Nils Tekampe" w:date="2017-04-01T16:22:00Z">
              <w:r>
                <w:rPr>
                  <w:lang w:val="en-GB"/>
                </w:rPr>
                <w:t>O.Templates</w:t>
              </w:r>
            </w:ins>
            <w:proofErr w:type="spellEnd"/>
            <w:proofErr w:type="gramEnd"/>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6C757DA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ins w:id="214" w:author="Nils Tekampe" w:date="2017-04-01T16:22:00Z"/>
                <w:lang w:val="en-GB"/>
              </w:rPr>
            </w:pPr>
            <w:ins w:id="215" w:author="Nils Tekampe" w:date="2017-04-01T16:22:00Z">
              <w:r>
                <w:rPr>
                  <w:lang w:val="en-GB"/>
                </w:rPr>
                <w:t xml:space="preserve">The TOE shall ensure that only suitable biometric references (I.e. records that have been created by the TOE itself or biometric references coming from a trustworthy source and following a standardized format) are processed. </w:t>
              </w:r>
            </w:ins>
          </w:p>
          <w:p w14:paraId="726305C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1700" w:type="dxa"/>
            <w:tcBorders>
              <w:top w:val="single" w:sz="4" w:space="0" w:color="auto"/>
              <w:left w:val="single" w:sz="4" w:space="0" w:color="auto"/>
              <w:bottom w:val="single" w:sz="4" w:space="0" w:color="auto"/>
              <w:right w:val="single" w:sz="4" w:space="0" w:color="auto"/>
            </w:tcBorders>
            <w:noWrap/>
          </w:tcPr>
          <w:p w14:paraId="5BE26CE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216" w:author="Nils Tekampe" w:date="2017-04-01T16:22:00Z">
              <w:r>
                <w:rPr>
                  <w:lang w:val="en-GB"/>
                </w:rPr>
                <w:t>TOE.BIO, TOE.PAD, TOE.INT</w:t>
              </w:r>
            </w:ins>
          </w:p>
        </w:tc>
      </w:tr>
      <w:tr w:rsidR="00EB74CE" w:rsidRPr="00E336BD" w14:paraId="3902F176"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69CE688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w:t>
            </w:r>
            <w:r>
              <w:rPr>
                <w:lang w:val="en-GB"/>
              </w:rPr>
              <w:t>AdminAuth</w:t>
            </w:r>
            <w:proofErr w:type="spellEnd"/>
            <w:proofErr w:type="gramEnd"/>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2E8E300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TOE shall provide a secure and </w:t>
            </w:r>
            <w:proofErr w:type="spellStart"/>
            <w:proofErr w:type="gramStart"/>
            <w:r>
              <w:rPr>
                <w:lang w:val="en-GB"/>
              </w:rPr>
              <w:t>non biometric</w:t>
            </w:r>
            <w:proofErr w:type="spellEnd"/>
            <w:proofErr w:type="gramEnd"/>
            <w:r>
              <w:rPr>
                <w:lang w:val="en-GB"/>
              </w:rPr>
              <w:t xml:space="preserve"> authentication mechanism for the authentication of administrators. This authentication process may be realized via a user name/password or a smartcard/pin based mechanism. </w:t>
            </w:r>
          </w:p>
        </w:tc>
        <w:tc>
          <w:tcPr>
            <w:tcW w:w="1700" w:type="dxa"/>
            <w:tcBorders>
              <w:top w:val="single" w:sz="4" w:space="0" w:color="auto"/>
              <w:left w:val="single" w:sz="4" w:space="0" w:color="auto"/>
              <w:bottom w:val="single" w:sz="4" w:space="0" w:color="auto"/>
              <w:right w:val="single" w:sz="4" w:space="0" w:color="auto"/>
            </w:tcBorders>
            <w:noWrap/>
          </w:tcPr>
          <w:p w14:paraId="1FD4927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TOE.BIO, TOE.PAD, TOE.IN</w:t>
            </w:r>
            <w:r>
              <w:rPr>
                <w:lang w:val="en-GB"/>
              </w:rPr>
              <w:t>T</w:t>
            </w:r>
          </w:p>
        </w:tc>
      </w:tr>
      <w:tr w:rsidR="00EB74CE" w:rsidRPr="00E336BD" w14:paraId="6CD97CB3"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40F611B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O.AuditHandling</w:t>
            </w:r>
            <w:proofErr w:type="spellEnd"/>
            <w:proofErr w:type="gramEnd"/>
          </w:p>
          <w:p w14:paraId="3B13394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6B894CC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The TOE shall provide capabilities to store the audit records that are taken by the TOE (cf. </w:t>
            </w:r>
            <w:proofErr w:type="spellStart"/>
            <w:proofErr w:type="gramStart"/>
            <w:r>
              <w:rPr>
                <w:lang w:val="en-GB"/>
              </w:rPr>
              <w:t>O.Audit</w:t>
            </w:r>
            <w:proofErr w:type="spellEnd"/>
            <w:proofErr w:type="gramEnd"/>
            <w:r>
              <w:rPr>
                <w:lang w:val="en-GB"/>
              </w:rPr>
              <w:t>) in a secure manner.</w:t>
            </w:r>
          </w:p>
          <w:p w14:paraId="0D53756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Access to the audit logs shall be limited to administrator only. </w:t>
            </w:r>
          </w:p>
          <w:p w14:paraId="55CB43F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In case the audit log reaches it maximum size or the TOE is running out of memory for the audit log the TOE may overwrite the oldest audit records. However, the TOE shall ensure that a sufficient amount of audit information is always available. </w:t>
            </w:r>
          </w:p>
          <w:p w14:paraId="71FBFF66"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w:t>
            </w:r>
            <w:r>
              <w:rPr>
                <w:lang w:val="en-GB"/>
              </w:rPr>
              <w:t xml:space="preserve">all automatically </w:t>
            </w:r>
            <w:proofErr w:type="spellStart"/>
            <w:r>
              <w:rPr>
                <w:lang w:val="en-GB"/>
              </w:rPr>
              <w:t>analyze</w:t>
            </w:r>
            <w:proofErr w:type="spellEnd"/>
            <w:r>
              <w:rPr>
                <w:lang w:val="en-GB"/>
              </w:rPr>
              <w:t xml:space="preserve"> the recorded audit events and shall react to events that may threaten the overall security of the TOE</w:t>
            </w:r>
          </w:p>
          <w:p w14:paraId="6B81D8A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The TOE shall specifically (but not exclusively) react to:</w:t>
            </w:r>
          </w:p>
          <w:p w14:paraId="6F60539B" w14:textId="77777777" w:rsidR="00EB74CE" w:rsidRDefault="00F5177C">
            <w:pPr>
              <w:pStyle w:val="konfidasStandard"/>
              <w:numPr>
                <w:ilvl w:val="0"/>
                <w:numId w:val="10"/>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 xml:space="preserve">An unusual high amount of unsuccessful verification attempts against </w:t>
            </w:r>
            <w:r>
              <w:rPr>
                <w:lang w:val="en-GB"/>
              </w:rPr>
              <w:t xml:space="preserve">the same or different user identities (via the biometric authentication mechanism) could be caused by a brute force attack. In this </w:t>
            </w:r>
            <w:proofErr w:type="gramStart"/>
            <w:r>
              <w:rPr>
                <w:lang w:val="en-GB"/>
              </w:rPr>
              <w:t>case</w:t>
            </w:r>
            <w:proofErr w:type="gramEnd"/>
            <w:r>
              <w:rPr>
                <w:lang w:val="en-GB"/>
              </w:rPr>
              <w:t xml:space="preserve"> the system should block any further verification attempts for a specified time and should inform an administrator. </w:t>
            </w:r>
          </w:p>
          <w:p w14:paraId="5D744749" w14:textId="77777777" w:rsidR="00EB74CE" w:rsidRDefault="00F5177C">
            <w:pPr>
              <w:pStyle w:val="konfidasStandard"/>
              <w:numPr>
                <w:ilvl w:val="0"/>
                <w:numId w:val="10"/>
              </w:numPr>
              <w:pBdr>
                <w:top w:val="none" w:sz="0" w:space="0" w:color="auto"/>
                <w:left w:val="none" w:sz="0" w:space="0" w:color="auto"/>
                <w:bottom w:val="none" w:sz="0" w:space="0" w:color="auto"/>
                <w:right w:val="none" w:sz="0" w:space="0" w:color="auto"/>
                <w:between w:val="none" w:sz="0" w:space="0" w:color="auto"/>
              </w:pBdr>
              <w:rPr>
                <w:lang w:val="en-GB"/>
              </w:rPr>
            </w:pPr>
            <w:r>
              <w:rPr>
                <w:lang w:val="en-GB"/>
              </w:rPr>
              <w:t>Uns</w:t>
            </w:r>
            <w:r>
              <w:rPr>
                <w:lang w:val="en-GB"/>
              </w:rPr>
              <w:t xml:space="preserve">uccessful authentication attempts to one or </w:t>
            </w:r>
            <w:r>
              <w:rPr>
                <w:lang w:val="en-GB"/>
              </w:rPr>
              <w:lastRenderedPageBreak/>
              <w:t>more administrator account(s) may be caused by an attack. The TOE should lock the authentication mechanism if a configurable number of unsuccessful authentication attempts has been reached.</w:t>
            </w:r>
          </w:p>
          <w:p w14:paraId="50DF9D9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In the context of this</w:t>
            </w:r>
            <w:r>
              <w:rPr>
                <w:lang w:val="en-GB"/>
              </w:rPr>
              <w:t xml:space="preserve"> functionality it is to mind, that no feedback information is provided, which may assist an impostor in gaining access. </w:t>
            </w:r>
          </w:p>
          <w:p w14:paraId="2DADEDD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1700" w:type="dxa"/>
            <w:tcBorders>
              <w:top w:val="single" w:sz="4" w:space="0" w:color="auto"/>
              <w:left w:val="single" w:sz="4" w:space="0" w:color="auto"/>
              <w:bottom w:val="single" w:sz="4" w:space="0" w:color="auto"/>
              <w:right w:val="single" w:sz="4" w:space="0" w:color="auto"/>
            </w:tcBorders>
            <w:noWrap/>
          </w:tcPr>
          <w:p w14:paraId="048B3E16"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lastRenderedPageBreak/>
              <w:t>TOE.BIO, TOE.PAD, TOE.INT</w:t>
            </w:r>
          </w:p>
        </w:tc>
      </w:tr>
      <w:tr w:rsidR="00EB74CE" w:rsidRPr="00E336BD" w14:paraId="6B26CB23" w14:textId="77777777">
        <w:trPr>
          <w:trHeight w:val="900"/>
        </w:trPr>
        <w:tc>
          <w:tcPr>
            <w:tcW w:w="2373" w:type="dxa"/>
            <w:tcBorders>
              <w:top w:val="single" w:sz="4" w:space="0" w:color="auto"/>
              <w:left w:val="single" w:sz="4" w:space="0" w:color="auto"/>
              <w:bottom w:val="single" w:sz="4" w:space="0" w:color="auto"/>
              <w:right w:val="single" w:sz="4" w:space="0" w:color="auto"/>
            </w:tcBorders>
            <w:noWrap/>
          </w:tcPr>
          <w:p w14:paraId="6E91CD6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ins w:id="217" w:author="Nils Tekampe" w:date="2017-04-01T16:15:00Z">
              <w:r>
                <w:rPr>
                  <w:lang w:val="en-GB"/>
                </w:rPr>
                <w:lastRenderedPageBreak/>
                <w:t>O.Comm</w:t>
              </w:r>
            </w:ins>
            <w:proofErr w:type="spellEnd"/>
            <w:proofErr w:type="gramEnd"/>
          </w:p>
        </w:tc>
        <w:tc>
          <w:tcPr>
            <w:tcW w:w="5418" w:type="dxa"/>
            <w:tcBorders>
              <w:top w:val="single" w:sz="4" w:space="0" w:color="auto"/>
              <w:left w:val="single" w:sz="4" w:space="0" w:color="auto"/>
              <w:bottom w:val="single" w:sz="4" w:space="0" w:color="auto"/>
              <w:right w:val="single" w:sz="4" w:space="0" w:color="auto"/>
            </w:tcBorders>
            <w:shd w:val="clear" w:color="auto" w:fill="FFFFFF"/>
          </w:tcPr>
          <w:p w14:paraId="6A818AF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ins w:id="218" w:author="Nils Tekampe" w:date="2017-04-01T16:15:00Z"/>
                <w:lang w:val="en-GB"/>
              </w:rPr>
            </w:pPr>
            <w:ins w:id="219" w:author="Nils Tekampe" w:date="2017-04-01T16:15:00Z">
              <w:r>
                <w:rPr>
                  <w:lang w:val="en-GB"/>
                </w:rPr>
                <w:t xml:space="preserve">The TOE shall adequately protect the communication between its components against manipulation and eavesdropping </w:t>
              </w:r>
            </w:ins>
          </w:p>
          <w:p w14:paraId="06BCCF2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rPr>
            </w:pPr>
          </w:p>
        </w:tc>
        <w:tc>
          <w:tcPr>
            <w:tcW w:w="1700" w:type="dxa"/>
            <w:tcBorders>
              <w:top w:val="single" w:sz="4" w:space="0" w:color="auto"/>
              <w:left w:val="single" w:sz="4" w:space="0" w:color="auto"/>
              <w:bottom w:val="single" w:sz="4" w:space="0" w:color="auto"/>
              <w:right w:val="single" w:sz="4" w:space="0" w:color="auto"/>
            </w:tcBorders>
            <w:noWrap/>
          </w:tcPr>
          <w:p w14:paraId="1464694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ins w:id="220" w:author="Nils Tekampe" w:date="2017-04-01T16:15:00Z">
              <w:r>
                <w:rPr>
                  <w:lang w:val="en-GB"/>
                </w:rPr>
                <w:t>TOE.BIO, TOE.PAD, TOE.INT</w:t>
              </w:r>
            </w:ins>
          </w:p>
        </w:tc>
      </w:tr>
    </w:tbl>
    <w:p w14:paraId="4A4BE677" w14:textId="77777777" w:rsidR="00EB74CE" w:rsidRDefault="00F5177C">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5: Security Objectives for functional Package System</w:t>
      </w:r>
    </w:p>
    <w:p w14:paraId="5CD53AAC"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7B38B159" w14:textId="77777777" w:rsidR="00EB74CE" w:rsidRDefault="00F5177C">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Rationale</w:t>
      </w:r>
    </w:p>
    <w:p w14:paraId="48F88D8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 xml:space="preserve">The following table provides the rationale for the case that the functional package for a complete system TOE is included. Columns and rows that contain changes compared to the standard rationale have been colorized. </w:t>
      </w:r>
    </w:p>
    <w:tbl>
      <w:tblPr>
        <w:tblW w:w="0" w:type="auto"/>
        <w:tblLook w:val="00A0" w:firstRow="1" w:lastRow="0" w:firstColumn="1" w:lastColumn="0" w:noHBand="0" w:noVBand="0"/>
      </w:tblPr>
      <w:tblGrid>
        <w:gridCol w:w="802"/>
        <w:gridCol w:w="244"/>
        <w:gridCol w:w="216"/>
        <w:gridCol w:w="276"/>
        <w:gridCol w:w="3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45"/>
        <w:gridCol w:w="345"/>
        <w:gridCol w:w="345"/>
      </w:tblGrid>
      <w:tr w:rsidR="00EB74CE" w14:paraId="6C63DE43" w14:textId="77777777">
        <w:trPr>
          <w:trHeight w:val="2687"/>
        </w:trPr>
        <w:tc>
          <w:tcPr>
            <w:tcW w:w="997" w:type="dxa"/>
            <w:gridSpan w:val="2"/>
          </w:tcPr>
          <w:p w14:paraId="0259768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723" w:type="dxa"/>
            <w:gridSpan w:val="2"/>
            <w:textDirection w:val="btLr"/>
          </w:tcPr>
          <w:p w14:paraId="3D255C7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rPr>
              <w:t>O.BIO_VERIFICATION</w:t>
            </w:r>
          </w:p>
        </w:tc>
        <w:tc>
          <w:tcPr>
            <w:tcW w:w="243" w:type="dxa"/>
            <w:textDirection w:val="btLr"/>
          </w:tcPr>
          <w:p w14:paraId="5D58C38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O.PAD</w:t>
            </w:r>
          </w:p>
        </w:tc>
        <w:tc>
          <w:tcPr>
            <w:tcW w:w="485" w:type="dxa"/>
            <w:gridSpan w:val="2"/>
            <w:textDirection w:val="btLr"/>
          </w:tcPr>
          <w:p w14:paraId="3153014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gramStart"/>
            <w:r>
              <w:rPr>
                <w:lang w:val="en-GB" w:eastAsia="ja-JP"/>
              </w:rPr>
              <w:t>O.ENROL</w:t>
            </w:r>
            <w:proofErr w:type="gramEnd"/>
          </w:p>
        </w:tc>
        <w:tc>
          <w:tcPr>
            <w:tcW w:w="486" w:type="dxa"/>
            <w:gridSpan w:val="2"/>
            <w:textDirection w:val="btLr"/>
          </w:tcPr>
          <w:p w14:paraId="5864700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O.Audit</w:t>
            </w:r>
            <w:proofErr w:type="spellEnd"/>
            <w:proofErr w:type="gramEnd"/>
          </w:p>
        </w:tc>
        <w:tc>
          <w:tcPr>
            <w:tcW w:w="486" w:type="dxa"/>
            <w:gridSpan w:val="2"/>
            <w:textDirection w:val="btLr"/>
          </w:tcPr>
          <w:p w14:paraId="2029E28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O.Residual</w:t>
            </w:r>
            <w:proofErr w:type="spellEnd"/>
            <w:proofErr w:type="gramEnd"/>
          </w:p>
        </w:tc>
        <w:tc>
          <w:tcPr>
            <w:tcW w:w="486" w:type="dxa"/>
            <w:gridSpan w:val="2"/>
            <w:textDirection w:val="btLr"/>
          </w:tcPr>
          <w:p w14:paraId="01E535A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O.Management</w:t>
            </w:r>
            <w:proofErr w:type="spellEnd"/>
            <w:proofErr w:type="gramEnd"/>
          </w:p>
        </w:tc>
        <w:tc>
          <w:tcPr>
            <w:tcW w:w="486" w:type="dxa"/>
            <w:gridSpan w:val="2"/>
            <w:textDirection w:val="btLr"/>
          </w:tcPr>
          <w:p w14:paraId="5148403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O.PAD_Error</w:t>
            </w:r>
            <w:proofErr w:type="spellEnd"/>
          </w:p>
        </w:tc>
        <w:tc>
          <w:tcPr>
            <w:tcW w:w="486" w:type="dxa"/>
            <w:gridSpan w:val="2"/>
            <w:textDirection w:val="btLr"/>
          </w:tcPr>
          <w:p w14:paraId="5BD4D4E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O.Protection</w:t>
            </w:r>
            <w:proofErr w:type="spellEnd"/>
            <w:proofErr w:type="gramEnd"/>
          </w:p>
        </w:tc>
        <w:tc>
          <w:tcPr>
            <w:tcW w:w="486" w:type="dxa"/>
            <w:gridSpan w:val="2"/>
            <w:textDirection w:val="btLr"/>
          </w:tcPr>
          <w:p w14:paraId="0EF7841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OE.Admin</w:t>
            </w:r>
            <w:proofErr w:type="spellEnd"/>
            <w:proofErr w:type="gramEnd"/>
          </w:p>
        </w:tc>
        <w:tc>
          <w:tcPr>
            <w:tcW w:w="486" w:type="dxa"/>
            <w:gridSpan w:val="2"/>
            <w:textDirection w:val="btLr"/>
          </w:tcPr>
          <w:p w14:paraId="48945E9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OE.Environment</w:t>
            </w:r>
            <w:proofErr w:type="spellEnd"/>
            <w:proofErr w:type="gramEnd"/>
          </w:p>
        </w:tc>
        <w:tc>
          <w:tcPr>
            <w:tcW w:w="486" w:type="dxa"/>
            <w:gridSpan w:val="2"/>
            <w:textDirection w:val="btLr"/>
          </w:tcPr>
          <w:p w14:paraId="7EFCE18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eastAsia="ja-JP"/>
              </w:rPr>
              <w:t>O</w:t>
            </w:r>
            <w:del w:id="221" w:author="Nils Tekampe" w:date="2017-04-01T16:15:00Z">
              <w:r>
                <w:rPr>
                  <w:lang w:val="en-GB" w:eastAsia="ja-JP"/>
                </w:rPr>
                <w:delText>E</w:delText>
              </w:r>
            </w:del>
            <w:r>
              <w:rPr>
                <w:lang w:val="en-GB" w:eastAsia="ja-JP"/>
              </w:rPr>
              <w:t>.Comm</w:t>
            </w:r>
            <w:proofErr w:type="spellEnd"/>
          </w:p>
        </w:tc>
        <w:tc>
          <w:tcPr>
            <w:tcW w:w="486" w:type="dxa"/>
            <w:gridSpan w:val="2"/>
            <w:textDirection w:val="btLr"/>
          </w:tcPr>
          <w:p w14:paraId="4665C83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OE.Fallback</w:t>
            </w:r>
            <w:proofErr w:type="spellEnd"/>
            <w:proofErr w:type="gramEnd"/>
          </w:p>
        </w:tc>
        <w:tc>
          <w:tcPr>
            <w:tcW w:w="486" w:type="dxa"/>
            <w:gridSpan w:val="2"/>
            <w:textDirection w:val="btLr"/>
          </w:tcPr>
          <w:p w14:paraId="49BFF3A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OE.Bio</w:t>
            </w:r>
            <w:proofErr w:type="spellEnd"/>
            <w:proofErr w:type="gramEnd"/>
          </w:p>
        </w:tc>
        <w:tc>
          <w:tcPr>
            <w:tcW w:w="486" w:type="dxa"/>
            <w:gridSpan w:val="2"/>
            <w:textDirection w:val="btLr"/>
          </w:tcPr>
          <w:p w14:paraId="63F219B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OE.PAD</w:t>
            </w:r>
          </w:p>
        </w:tc>
        <w:tc>
          <w:tcPr>
            <w:tcW w:w="486" w:type="dxa"/>
            <w:gridSpan w:val="2"/>
            <w:textDirection w:val="btLr"/>
          </w:tcPr>
          <w:p w14:paraId="59D0699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O.Roles</w:t>
            </w:r>
            <w:proofErr w:type="spellEnd"/>
            <w:proofErr w:type="gramEnd"/>
          </w:p>
        </w:tc>
        <w:tc>
          <w:tcPr>
            <w:tcW w:w="336" w:type="dxa"/>
            <w:textDirection w:val="btLr"/>
          </w:tcPr>
          <w:p w14:paraId="2B700BA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ins w:id="222" w:author="Nils Tekampe" w:date="2017-04-01T16:22:00Z">
              <w:r>
                <w:rPr>
                  <w:lang w:val="en-GB" w:eastAsia="ja-JP"/>
                </w:rPr>
                <w:t>O.Templates</w:t>
              </w:r>
            </w:ins>
            <w:proofErr w:type="spellEnd"/>
            <w:proofErr w:type="gramEnd"/>
          </w:p>
        </w:tc>
        <w:tc>
          <w:tcPr>
            <w:tcW w:w="336" w:type="dxa"/>
            <w:textDirection w:val="btLr"/>
          </w:tcPr>
          <w:p w14:paraId="047C66F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O.AdminAuth</w:t>
            </w:r>
            <w:proofErr w:type="spellEnd"/>
            <w:proofErr w:type="gramEnd"/>
          </w:p>
        </w:tc>
        <w:tc>
          <w:tcPr>
            <w:tcW w:w="336" w:type="dxa"/>
            <w:textDirection w:val="btLr"/>
          </w:tcPr>
          <w:p w14:paraId="3387661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eastAsia="ja-JP"/>
              </w:rPr>
              <w:t>O.AuditHandling</w:t>
            </w:r>
            <w:proofErr w:type="spellEnd"/>
            <w:proofErr w:type="gramEnd"/>
          </w:p>
        </w:tc>
      </w:tr>
      <w:tr w:rsidR="00EB74CE" w14:paraId="5256EAEB" w14:textId="77777777">
        <w:trPr>
          <w:trHeight w:val="661"/>
        </w:trPr>
        <w:tc>
          <w:tcPr>
            <w:tcW w:w="997" w:type="dxa"/>
            <w:gridSpan w:val="2"/>
          </w:tcPr>
          <w:p w14:paraId="4E5297B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T.Casual</w:t>
            </w:r>
            <w:proofErr w:type="gramEnd"/>
            <w:r>
              <w:rPr>
                <w:lang w:val="en-GB"/>
              </w:rPr>
              <w:t>_Attack</w:t>
            </w:r>
            <w:proofErr w:type="spellEnd"/>
          </w:p>
        </w:tc>
        <w:tc>
          <w:tcPr>
            <w:tcW w:w="723" w:type="dxa"/>
            <w:gridSpan w:val="2"/>
          </w:tcPr>
          <w:p w14:paraId="519420F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243" w:type="dxa"/>
          </w:tcPr>
          <w:p w14:paraId="3AC1DF3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3A9C933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3C7E60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6D0F7A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B9C2B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66EF84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A36F4C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958AF3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A458FD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AB146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33B68C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93033B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93D235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9817FF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81826E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198B6B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AA68C0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7FCC6159" w14:textId="77777777">
        <w:tc>
          <w:tcPr>
            <w:tcW w:w="997" w:type="dxa"/>
            <w:gridSpan w:val="2"/>
          </w:tcPr>
          <w:p w14:paraId="6B7F154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T.PA_Enrolment</w:t>
            </w:r>
            <w:proofErr w:type="spellEnd"/>
          </w:p>
        </w:tc>
        <w:tc>
          <w:tcPr>
            <w:tcW w:w="723" w:type="dxa"/>
            <w:gridSpan w:val="2"/>
          </w:tcPr>
          <w:p w14:paraId="05614CA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00C7155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5" w:type="dxa"/>
            <w:gridSpan w:val="2"/>
          </w:tcPr>
          <w:p w14:paraId="708B511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2BB219E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A98636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32A078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E6FF78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8789B8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5F3C34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396E22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E6E622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BB7912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C47BCF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728192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858EDF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6AD00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5E7FA3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4F76133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08D6FF17" w14:textId="77777777">
        <w:trPr>
          <w:trHeight w:val="395"/>
        </w:trPr>
        <w:tc>
          <w:tcPr>
            <w:tcW w:w="997" w:type="dxa"/>
            <w:gridSpan w:val="2"/>
          </w:tcPr>
          <w:p w14:paraId="5EBF85E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T.PA_Verification</w:t>
            </w:r>
            <w:proofErr w:type="spellEnd"/>
          </w:p>
        </w:tc>
        <w:tc>
          <w:tcPr>
            <w:tcW w:w="723" w:type="dxa"/>
            <w:gridSpan w:val="2"/>
          </w:tcPr>
          <w:p w14:paraId="7480980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243" w:type="dxa"/>
          </w:tcPr>
          <w:p w14:paraId="0456203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5" w:type="dxa"/>
            <w:gridSpan w:val="2"/>
          </w:tcPr>
          <w:p w14:paraId="771E8A4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9AB139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31B6D6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E40272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E2B329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A4013B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740EC9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0C0E43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2FF4AB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6E27F1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A324DB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6DBBCA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6E0E00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BFE6CF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0AA6269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322CB1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55CA5B7B" w14:textId="77777777">
        <w:tc>
          <w:tcPr>
            <w:tcW w:w="997" w:type="dxa"/>
            <w:gridSpan w:val="2"/>
          </w:tcPr>
          <w:p w14:paraId="3B04C9E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T.General</w:t>
            </w:r>
            <w:proofErr w:type="spellEnd"/>
            <w:proofErr w:type="gramEnd"/>
          </w:p>
        </w:tc>
        <w:tc>
          <w:tcPr>
            <w:tcW w:w="723" w:type="dxa"/>
            <w:gridSpan w:val="2"/>
          </w:tcPr>
          <w:p w14:paraId="41C1A33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3CA0479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6BE6F29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F5BEC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FA3F6F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046171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BF040B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AEEABC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013FE2B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AE8FA3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6D30BB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ins w:id="223" w:author="Nils Tekampe" w:date="2017-04-01T16:17:00Z">
              <w:r>
                <w:rPr>
                  <w:lang w:val="en-GB" w:eastAsia="ja-JP"/>
                </w:rPr>
                <w:t>X</w:t>
              </w:r>
            </w:ins>
          </w:p>
        </w:tc>
        <w:tc>
          <w:tcPr>
            <w:tcW w:w="486" w:type="dxa"/>
            <w:gridSpan w:val="2"/>
          </w:tcPr>
          <w:p w14:paraId="0975F9C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DFC64F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6BAC1E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5AE369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77020D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ins w:id="224" w:author="Nils Tekampe" w:date="2017-04-01T16:23:00Z">
              <w:r>
                <w:rPr>
                  <w:lang w:val="en-GB" w:eastAsia="ja-JP"/>
                </w:rPr>
                <w:t>X</w:t>
              </w:r>
            </w:ins>
          </w:p>
        </w:tc>
        <w:tc>
          <w:tcPr>
            <w:tcW w:w="336" w:type="dxa"/>
          </w:tcPr>
          <w:p w14:paraId="53A9D20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4EBD15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560BA35D" w14:textId="77777777">
        <w:tc>
          <w:tcPr>
            <w:tcW w:w="997" w:type="dxa"/>
            <w:gridSpan w:val="2"/>
          </w:tcPr>
          <w:p w14:paraId="4F2460F7"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T.Residual</w:t>
            </w:r>
            <w:proofErr w:type="spellEnd"/>
            <w:proofErr w:type="gramEnd"/>
          </w:p>
        </w:tc>
        <w:tc>
          <w:tcPr>
            <w:tcW w:w="723" w:type="dxa"/>
            <w:gridSpan w:val="2"/>
          </w:tcPr>
          <w:p w14:paraId="41A8B10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7F9D514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51451AC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320ADB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7B6120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1EDDDB9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03D723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05288D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95834B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7EB021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DBBC2E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73131F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56E25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135147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C60022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A3FB74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968386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E4988A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12DD6939" w14:textId="77777777">
        <w:trPr>
          <w:trHeight w:val="410"/>
        </w:trPr>
        <w:tc>
          <w:tcPr>
            <w:tcW w:w="997" w:type="dxa"/>
            <w:gridSpan w:val="2"/>
          </w:tcPr>
          <w:p w14:paraId="178711E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proofErr w:type="gramStart"/>
            <w:r>
              <w:rPr>
                <w:lang w:val="en-GB"/>
              </w:rPr>
              <w:t>T.Roles</w:t>
            </w:r>
            <w:proofErr w:type="spellEnd"/>
            <w:proofErr w:type="gramEnd"/>
          </w:p>
        </w:tc>
        <w:tc>
          <w:tcPr>
            <w:tcW w:w="723" w:type="dxa"/>
            <w:gridSpan w:val="2"/>
          </w:tcPr>
          <w:p w14:paraId="33C7CDE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1333B73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42099D9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5EE879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AD3688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B5D7B8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1C59A3C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5EC845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D9E249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6EFBCE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62DEAC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A9431A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24296F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FA712E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78DA54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336" w:type="dxa"/>
          </w:tcPr>
          <w:p w14:paraId="70097DF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7322DE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336" w:type="dxa"/>
          </w:tcPr>
          <w:p w14:paraId="1B186B6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54AFCC7C" w14:textId="77777777">
        <w:tc>
          <w:tcPr>
            <w:tcW w:w="997" w:type="dxa"/>
            <w:gridSpan w:val="2"/>
          </w:tcPr>
          <w:p w14:paraId="531A6D86"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t>OSP.Enro</w:t>
            </w:r>
            <w:del w:id="225" w:author="Nils Tekampe" w:date="2017-06-01T19:31:00Z">
              <w:r>
                <w:rPr>
                  <w:lang w:val="en-GB"/>
                </w:rPr>
                <w:delText>l</w:delText>
              </w:r>
            </w:del>
            <w:r>
              <w:rPr>
                <w:lang w:val="en-GB"/>
              </w:rPr>
              <w:t>l</w:t>
            </w:r>
            <w:proofErr w:type="spellEnd"/>
          </w:p>
        </w:tc>
        <w:tc>
          <w:tcPr>
            <w:tcW w:w="723" w:type="dxa"/>
            <w:gridSpan w:val="2"/>
          </w:tcPr>
          <w:p w14:paraId="37E881E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6DCC34A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4E0E1F80"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0EDB4A2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DB81C5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B2450E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B41A9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0FF5BD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F726A1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35DF12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F8CFD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549415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65BA9B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58A19B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E0A15BD"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336" w:type="dxa"/>
          </w:tcPr>
          <w:p w14:paraId="63F0E8B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C1BEA6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336" w:type="dxa"/>
          </w:tcPr>
          <w:p w14:paraId="45FB4C6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570219F8" w14:textId="77777777">
        <w:trPr>
          <w:trHeight w:val="647"/>
        </w:trPr>
        <w:tc>
          <w:tcPr>
            <w:tcW w:w="997" w:type="dxa"/>
            <w:gridSpan w:val="2"/>
          </w:tcPr>
          <w:p w14:paraId="7744978C"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roofErr w:type="spellStart"/>
            <w:r>
              <w:rPr>
                <w:lang w:val="en-GB"/>
              </w:rPr>
              <w:lastRenderedPageBreak/>
              <w:t>OSP.Verifcation_Error</w:t>
            </w:r>
            <w:proofErr w:type="spellEnd"/>
          </w:p>
        </w:tc>
        <w:tc>
          <w:tcPr>
            <w:tcW w:w="723" w:type="dxa"/>
            <w:gridSpan w:val="2"/>
          </w:tcPr>
          <w:p w14:paraId="1D76C24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ins w:id="226" w:author="Nils Tekampe" w:date="2017-04-01T16:20:00Z">
              <w:r>
                <w:rPr>
                  <w:lang w:val="en-GB" w:eastAsia="ja-JP"/>
                </w:rPr>
                <w:t>X</w:t>
              </w:r>
            </w:ins>
          </w:p>
        </w:tc>
        <w:tc>
          <w:tcPr>
            <w:tcW w:w="243" w:type="dxa"/>
          </w:tcPr>
          <w:p w14:paraId="700817B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01821C2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77F9E6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5ED784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22C993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3FE568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F495AF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C32C5D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2DD81E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6CE6EB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87A218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063ECC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47E7AA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3356BD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03779A1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E5E01B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773F81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0D3DCB8F" w14:textId="77777777">
        <w:tc>
          <w:tcPr>
            <w:tcW w:w="997" w:type="dxa"/>
            <w:gridSpan w:val="2"/>
          </w:tcPr>
          <w:p w14:paraId="06AB2A1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OSP.PAD_Error</w:t>
            </w:r>
            <w:proofErr w:type="spellEnd"/>
          </w:p>
        </w:tc>
        <w:tc>
          <w:tcPr>
            <w:tcW w:w="723" w:type="dxa"/>
            <w:gridSpan w:val="2"/>
          </w:tcPr>
          <w:p w14:paraId="6F7A9CE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4DE14C7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57402ED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4523A0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18A3B9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F1E2B5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372582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74AC303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CC3D28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F715A3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A9DE40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6413B9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F986E1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5C45ED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76586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C2B725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9CF440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F71D67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45E4999A" w14:textId="77777777">
        <w:tc>
          <w:tcPr>
            <w:tcW w:w="997" w:type="dxa"/>
            <w:gridSpan w:val="2"/>
          </w:tcPr>
          <w:p w14:paraId="16B6DA2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OSP.TrialLimit</w:t>
            </w:r>
            <w:proofErr w:type="spellEnd"/>
          </w:p>
        </w:tc>
        <w:tc>
          <w:tcPr>
            <w:tcW w:w="723" w:type="dxa"/>
            <w:gridSpan w:val="2"/>
          </w:tcPr>
          <w:p w14:paraId="7FDB122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12537CA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27E174C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F49979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483BA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F25C61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72E532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739BCD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4D0F4A1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E9B46F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5FDC14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2EBA07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4771A5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83A6F3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4C99B9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56317E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5997C6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C46096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4F7EE912" w14:textId="77777777">
        <w:trPr>
          <w:trHeight w:val="418"/>
        </w:trPr>
        <w:tc>
          <w:tcPr>
            <w:tcW w:w="997" w:type="dxa"/>
            <w:gridSpan w:val="2"/>
          </w:tcPr>
          <w:p w14:paraId="6DE57E36"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OSP.Audit</w:t>
            </w:r>
            <w:proofErr w:type="spellEnd"/>
          </w:p>
        </w:tc>
        <w:tc>
          <w:tcPr>
            <w:tcW w:w="723" w:type="dxa"/>
            <w:gridSpan w:val="2"/>
          </w:tcPr>
          <w:p w14:paraId="1827D29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4AC6666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3854950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FE60C2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576E03F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29C2BD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C49FD7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D8E9B5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2E97CB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2636AB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B01418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A3B8C1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97B3DF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804986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3585EE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03D541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BD04C4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10B09A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09594D41" w14:textId="77777777">
        <w:trPr>
          <w:trHeight w:val="717"/>
        </w:trPr>
        <w:tc>
          <w:tcPr>
            <w:tcW w:w="997" w:type="dxa"/>
            <w:gridSpan w:val="2"/>
          </w:tcPr>
          <w:p w14:paraId="52C02C6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OSP.AuditHandling</w:t>
            </w:r>
            <w:proofErr w:type="spellEnd"/>
          </w:p>
        </w:tc>
        <w:tc>
          <w:tcPr>
            <w:tcW w:w="723" w:type="dxa"/>
            <w:gridSpan w:val="2"/>
          </w:tcPr>
          <w:p w14:paraId="3175707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0167A24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7FC84D1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2431F8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41DB39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27FAC7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708B17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38DFB3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8EAB7D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F9C2EB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5B8FA5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469EAD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E62721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1C013E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0C96C0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A42F95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664C83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53629E21"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r>
      <w:tr w:rsidR="00EB74CE" w14:paraId="5B5DEFE3" w14:textId="77777777">
        <w:tc>
          <w:tcPr>
            <w:tcW w:w="997" w:type="dxa"/>
            <w:gridSpan w:val="2"/>
          </w:tcPr>
          <w:p w14:paraId="41F5745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OSP.Residual</w:t>
            </w:r>
            <w:proofErr w:type="spellEnd"/>
          </w:p>
        </w:tc>
        <w:tc>
          <w:tcPr>
            <w:tcW w:w="723" w:type="dxa"/>
            <w:gridSpan w:val="2"/>
          </w:tcPr>
          <w:p w14:paraId="007D945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6CAF7EF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23A631D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9D279A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A916A6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17AD06B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3E7142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2FE456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FB8B98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CB29D0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B3FE53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D498BF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98AFE2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44541A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FF4D74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EF35AF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48F59AF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14692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6988D9D9" w14:textId="77777777">
        <w:tc>
          <w:tcPr>
            <w:tcW w:w="997" w:type="dxa"/>
            <w:gridSpan w:val="2"/>
          </w:tcPr>
          <w:p w14:paraId="3DC8B846"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A.Admin</w:t>
            </w:r>
            <w:proofErr w:type="spellEnd"/>
            <w:proofErr w:type="gramEnd"/>
          </w:p>
        </w:tc>
        <w:tc>
          <w:tcPr>
            <w:tcW w:w="723" w:type="dxa"/>
            <w:gridSpan w:val="2"/>
          </w:tcPr>
          <w:p w14:paraId="585222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6214D0F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53A0C4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B1AEB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087B08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08B873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3CF9CA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EB991A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0167FF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7A38636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04A282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7F26D0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A4C923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692DD9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B4BC2D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47FB6C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529310E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EFC8BB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11644F54" w14:textId="77777777">
        <w:tc>
          <w:tcPr>
            <w:tcW w:w="997" w:type="dxa"/>
            <w:gridSpan w:val="2"/>
          </w:tcPr>
          <w:p w14:paraId="421A491A"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A.Environment</w:t>
            </w:r>
            <w:proofErr w:type="spellEnd"/>
            <w:proofErr w:type="gramEnd"/>
          </w:p>
        </w:tc>
        <w:tc>
          <w:tcPr>
            <w:tcW w:w="723" w:type="dxa"/>
            <w:gridSpan w:val="2"/>
          </w:tcPr>
          <w:p w14:paraId="05733A2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308B67A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6F1437F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5B34DA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AB6DA8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3EB602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7D4F85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048B7B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0BDB11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83F9A9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5B1B826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9659B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FA3D6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0137A8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650778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4805E12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49AE1E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4D9C4E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6BDDE65B" w14:textId="77777777">
        <w:tc>
          <w:tcPr>
            <w:tcW w:w="756" w:type="dxa"/>
          </w:tcPr>
          <w:p w14:paraId="504408D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del w:id="227" w:author="Nils Tekampe" w:date="2017-04-01T16:18:00Z"/>
                <w:lang w:val="en-GB"/>
              </w:rPr>
            </w:pPr>
            <w:del w:id="228" w:author="Nils Tekampe" w:date="2017-04-01T16:18:00Z">
              <w:r>
                <w:rPr>
                  <w:lang w:val="en-GB"/>
                </w:rPr>
                <w:delText>A.Comm</w:delText>
              </w:r>
            </w:del>
          </w:p>
        </w:tc>
        <w:tc>
          <w:tcPr>
            <w:tcW w:w="488" w:type="dxa"/>
            <w:gridSpan w:val="2"/>
          </w:tcPr>
          <w:p w14:paraId="5D13998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29" w:author="Nils Tekampe" w:date="2017-04-01T16:18:00Z"/>
                <w:lang w:val="en-GB" w:eastAsia="ja-JP"/>
              </w:rPr>
            </w:pPr>
          </w:p>
        </w:tc>
        <w:tc>
          <w:tcPr>
            <w:tcW w:w="476" w:type="dxa"/>
          </w:tcPr>
          <w:p w14:paraId="53F5110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0" w:author="Nils Tekampe" w:date="2017-04-01T16:18:00Z"/>
                <w:lang w:val="en-GB" w:eastAsia="ja-JP"/>
              </w:rPr>
            </w:pPr>
          </w:p>
        </w:tc>
        <w:tc>
          <w:tcPr>
            <w:tcW w:w="485" w:type="dxa"/>
            <w:gridSpan w:val="2"/>
          </w:tcPr>
          <w:p w14:paraId="7B9B1C9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1" w:author="Nils Tekampe" w:date="2017-04-01T16:18:00Z"/>
                <w:lang w:val="en-GB" w:eastAsia="ja-JP"/>
              </w:rPr>
            </w:pPr>
          </w:p>
        </w:tc>
        <w:tc>
          <w:tcPr>
            <w:tcW w:w="486" w:type="dxa"/>
            <w:gridSpan w:val="2"/>
          </w:tcPr>
          <w:p w14:paraId="08A4F85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2" w:author="Nils Tekampe" w:date="2017-04-01T16:18:00Z"/>
                <w:lang w:val="en-GB" w:eastAsia="ja-JP"/>
              </w:rPr>
            </w:pPr>
          </w:p>
        </w:tc>
        <w:tc>
          <w:tcPr>
            <w:tcW w:w="486" w:type="dxa"/>
            <w:gridSpan w:val="2"/>
          </w:tcPr>
          <w:p w14:paraId="3BD8FF7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3" w:author="Nils Tekampe" w:date="2017-04-01T16:18:00Z"/>
                <w:lang w:val="en-GB" w:eastAsia="ja-JP"/>
              </w:rPr>
            </w:pPr>
          </w:p>
        </w:tc>
        <w:tc>
          <w:tcPr>
            <w:tcW w:w="486" w:type="dxa"/>
            <w:gridSpan w:val="2"/>
          </w:tcPr>
          <w:p w14:paraId="0ECC955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4" w:author="Nils Tekampe" w:date="2017-04-01T16:18:00Z"/>
                <w:lang w:val="en-GB" w:eastAsia="ja-JP"/>
              </w:rPr>
            </w:pPr>
          </w:p>
        </w:tc>
        <w:tc>
          <w:tcPr>
            <w:tcW w:w="486" w:type="dxa"/>
            <w:gridSpan w:val="2"/>
          </w:tcPr>
          <w:p w14:paraId="598973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5" w:author="Nils Tekampe" w:date="2017-04-01T16:18:00Z"/>
                <w:lang w:val="en-GB" w:eastAsia="ja-JP"/>
              </w:rPr>
            </w:pPr>
          </w:p>
        </w:tc>
        <w:tc>
          <w:tcPr>
            <w:tcW w:w="486" w:type="dxa"/>
            <w:gridSpan w:val="2"/>
          </w:tcPr>
          <w:p w14:paraId="0933546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6" w:author="Nils Tekampe" w:date="2017-04-01T16:18:00Z"/>
                <w:lang w:val="en-GB" w:eastAsia="ja-JP"/>
              </w:rPr>
            </w:pPr>
          </w:p>
        </w:tc>
        <w:tc>
          <w:tcPr>
            <w:tcW w:w="486" w:type="dxa"/>
            <w:gridSpan w:val="2"/>
          </w:tcPr>
          <w:p w14:paraId="113AB73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7" w:author="Nils Tekampe" w:date="2017-04-01T16:18:00Z"/>
                <w:lang w:val="en-GB" w:eastAsia="ja-JP"/>
              </w:rPr>
            </w:pPr>
          </w:p>
        </w:tc>
        <w:tc>
          <w:tcPr>
            <w:tcW w:w="486" w:type="dxa"/>
            <w:gridSpan w:val="2"/>
          </w:tcPr>
          <w:p w14:paraId="14925AE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38" w:author="Nils Tekampe" w:date="2017-04-01T16:18:00Z"/>
                <w:lang w:val="en-GB" w:eastAsia="ja-JP"/>
              </w:rPr>
            </w:pPr>
          </w:p>
        </w:tc>
        <w:tc>
          <w:tcPr>
            <w:tcW w:w="486" w:type="dxa"/>
            <w:gridSpan w:val="2"/>
          </w:tcPr>
          <w:p w14:paraId="4DB5CE58"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del w:id="239" w:author="Nils Tekampe" w:date="2017-04-01T16:18:00Z"/>
                <w:lang w:val="en-GB" w:eastAsia="ja-JP"/>
              </w:rPr>
            </w:pPr>
            <w:del w:id="240" w:author="Nils Tekampe" w:date="2017-04-01T16:18:00Z">
              <w:r>
                <w:rPr>
                  <w:lang w:val="en-GB" w:eastAsia="ja-JP"/>
                </w:rPr>
                <w:delText>X</w:delText>
              </w:r>
            </w:del>
          </w:p>
        </w:tc>
        <w:tc>
          <w:tcPr>
            <w:tcW w:w="486" w:type="dxa"/>
            <w:gridSpan w:val="2"/>
          </w:tcPr>
          <w:p w14:paraId="52B9E6E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1" w:author="Nils Tekampe" w:date="2017-04-01T16:18:00Z"/>
                <w:lang w:val="en-GB" w:eastAsia="ja-JP"/>
              </w:rPr>
            </w:pPr>
          </w:p>
        </w:tc>
        <w:tc>
          <w:tcPr>
            <w:tcW w:w="486" w:type="dxa"/>
            <w:gridSpan w:val="2"/>
          </w:tcPr>
          <w:p w14:paraId="40DCED9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2" w:author="Nils Tekampe" w:date="2017-04-01T16:18:00Z"/>
                <w:lang w:val="en-GB" w:eastAsia="ja-JP"/>
              </w:rPr>
            </w:pPr>
          </w:p>
        </w:tc>
        <w:tc>
          <w:tcPr>
            <w:tcW w:w="486" w:type="dxa"/>
            <w:gridSpan w:val="2"/>
          </w:tcPr>
          <w:p w14:paraId="7693650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3" w:author="Nils Tekampe" w:date="2017-04-01T16:18:00Z"/>
                <w:lang w:val="en-GB" w:eastAsia="ja-JP"/>
              </w:rPr>
            </w:pPr>
          </w:p>
        </w:tc>
        <w:tc>
          <w:tcPr>
            <w:tcW w:w="486" w:type="dxa"/>
            <w:gridSpan w:val="2"/>
          </w:tcPr>
          <w:p w14:paraId="0F9715E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4" w:author="Nils Tekampe" w:date="2017-04-01T16:18:00Z"/>
                <w:lang w:val="en-GB" w:eastAsia="ja-JP"/>
              </w:rPr>
            </w:pPr>
          </w:p>
        </w:tc>
        <w:tc>
          <w:tcPr>
            <w:tcW w:w="579" w:type="dxa"/>
            <w:gridSpan w:val="2"/>
          </w:tcPr>
          <w:p w14:paraId="32303BD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F73DF9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5" w:author="Nils Tekampe" w:date="2017-04-01T16:18:00Z"/>
                <w:lang w:val="en-GB" w:eastAsia="ja-JP"/>
              </w:rPr>
            </w:pPr>
          </w:p>
        </w:tc>
        <w:tc>
          <w:tcPr>
            <w:tcW w:w="336" w:type="dxa"/>
          </w:tcPr>
          <w:p w14:paraId="1B56CC0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del w:id="246" w:author="Nils Tekampe" w:date="2017-04-01T16:18:00Z"/>
                <w:lang w:val="en-GB" w:eastAsia="ja-JP"/>
              </w:rPr>
            </w:pPr>
          </w:p>
        </w:tc>
      </w:tr>
      <w:tr w:rsidR="00EB74CE" w14:paraId="3EDB25C1" w14:textId="77777777">
        <w:tc>
          <w:tcPr>
            <w:tcW w:w="997" w:type="dxa"/>
            <w:gridSpan w:val="2"/>
          </w:tcPr>
          <w:p w14:paraId="3ADB2BA4"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A.Fallback</w:t>
            </w:r>
            <w:proofErr w:type="spellEnd"/>
            <w:proofErr w:type="gramEnd"/>
          </w:p>
        </w:tc>
        <w:tc>
          <w:tcPr>
            <w:tcW w:w="723" w:type="dxa"/>
            <w:gridSpan w:val="2"/>
          </w:tcPr>
          <w:p w14:paraId="052612B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20A8ABA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01CF0AB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EDA62B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B0A2A0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FFC133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479B3F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BF9F12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EA570FB"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BEC4B2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30B649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71EDDC2"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462E1A5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1B564A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6E34DD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92DC54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BF56FD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1D1209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3996F345" w14:textId="77777777">
        <w:tc>
          <w:tcPr>
            <w:tcW w:w="997" w:type="dxa"/>
            <w:gridSpan w:val="2"/>
          </w:tcPr>
          <w:p w14:paraId="78443719"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proofErr w:type="spellStart"/>
            <w:proofErr w:type="gramStart"/>
            <w:r>
              <w:rPr>
                <w:lang w:val="en-GB"/>
              </w:rPr>
              <w:t>A.Bio</w:t>
            </w:r>
            <w:proofErr w:type="spellEnd"/>
            <w:proofErr w:type="gramEnd"/>
          </w:p>
        </w:tc>
        <w:tc>
          <w:tcPr>
            <w:tcW w:w="723" w:type="dxa"/>
            <w:gridSpan w:val="2"/>
          </w:tcPr>
          <w:p w14:paraId="6C02C00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408EAA3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3C258ED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7E5E68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9C8F49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D5C769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F3E2CA2"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3F43426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256631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7238F9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A487CD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59E9BD3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70CA58B"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3B37B90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3C26BB4"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4AAC5A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166CD19D"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67B22DE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r w:rsidR="00EB74CE" w14:paraId="0F85B544" w14:textId="77777777">
        <w:tc>
          <w:tcPr>
            <w:tcW w:w="997" w:type="dxa"/>
            <w:gridSpan w:val="2"/>
          </w:tcPr>
          <w:p w14:paraId="6EFF726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rPr>
            </w:pPr>
            <w:r>
              <w:rPr>
                <w:lang w:val="en-GB"/>
              </w:rPr>
              <w:t>A.PAD</w:t>
            </w:r>
          </w:p>
        </w:tc>
        <w:tc>
          <w:tcPr>
            <w:tcW w:w="723" w:type="dxa"/>
            <w:gridSpan w:val="2"/>
          </w:tcPr>
          <w:p w14:paraId="58D5FA6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243" w:type="dxa"/>
          </w:tcPr>
          <w:p w14:paraId="23F3C81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5" w:type="dxa"/>
            <w:gridSpan w:val="2"/>
          </w:tcPr>
          <w:p w14:paraId="5A4FD43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38C8B0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01BF92D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D7049F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47D38EF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A203D4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1DA777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152631C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5506A7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2910785F"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77E6B02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486" w:type="dxa"/>
            <w:gridSpan w:val="2"/>
          </w:tcPr>
          <w:p w14:paraId="68008143"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r>
              <w:rPr>
                <w:lang w:val="en-GB" w:eastAsia="ja-JP"/>
              </w:rPr>
              <w:t>X</w:t>
            </w:r>
          </w:p>
        </w:tc>
        <w:tc>
          <w:tcPr>
            <w:tcW w:w="486" w:type="dxa"/>
            <w:gridSpan w:val="2"/>
          </w:tcPr>
          <w:p w14:paraId="766BD11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214037F8"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37AFE0F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c>
          <w:tcPr>
            <w:tcW w:w="336" w:type="dxa"/>
          </w:tcPr>
          <w:p w14:paraId="71561C39"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rPr>
                <w:lang w:val="en-GB" w:eastAsia="ja-JP"/>
              </w:rPr>
            </w:pPr>
          </w:p>
        </w:tc>
      </w:tr>
    </w:tbl>
    <w:p w14:paraId="17879D3D" w14:textId="77777777" w:rsidR="00EB74CE" w:rsidRDefault="00F5177C">
      <w:pPr>
        <w:pStyle w:val="Beschriftung"/>
        <w:pBdr>
          <w:top w:val="none" w:sz="0" w:space="0" w:color="auto"/>
          <w:left w:val="none" w:sz="0" w:space="0" w:color="auto"/>
          <w:bottom w:val="none" w:sz="0" w:space="0" w:color="auto"/>
          <w:right w:val="none" w:sz="0" w:space="0" w:color="auto"/>
          <w:between w:val="none" w:sz="0" w:space="0" w:color="auto"/>
        </w:pBdr>
        <w:jc w:val="center"/>
        <w:rPr>
          <w:rFonts w:ascii="Concourse C3" w:hAnsi="Concourse C3"/>
          <w:i w:val="0"/>
          <w:color w:val="000000"/>
          <w:sz w:val="22"/>
          <w:szCs w:val="22"/>
          <w:lang w:val="en-GB"/>
        </w:rPr>
      </w:pPr>
      <w:r>
        <w:rPr>
          <w:rFonts w:ascii="Concourse C3" w:hAnsi="Concourse C3"/>
          <w:i w:val="0"/>
          <w:color w:val="000000"/>
          <w:sz w:val="22"/>
          <w:szCs w:val="22"/>
          <w:lang w:val="en-GB"/>
        </w:rPr>
        <w:t>Table 5: Rationale for functional Package System</w:t>
      </w:r>
    </w:p>
    <w:p w14:paraId="48A7F517"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6E725B94"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rPr>
      </w:pPr>
    </w:p>
    <w:p w14:paraId="34303002" w14:textId="77777777" w:rsidR="00EB74CE" w:rsidRDefault="00EB74CE">
      <w:pPr>
        <w:pBdr>
          <w:top w:val="none" w:sz="0" w:space="0" w:color="auto"/>
          <w:left w:val="none" w:sz="0" w:space="0" w:color="auto"/>
          <w:bottom w:val="none" w:sz="0" w:space="0" w:color="auto"/>
          <w:right w:val="none" w:sz="0" w:space="0" w:color="auto"/>
          <w:between w:val="none" w:sz="0" w:space="0" w:color="auto"/>
        </w:pBdr>
        <w:rPr>
          <w:highlight w:val="yellow"/>
          <w:lang w:val="en-GB" w:eastAsia="ja-JP"/>
        </w:rPr>
      </w:pPr>
    </w:p>
    <w:p w14:paraId="37AE7E4A" w14:textId="77777777" w:rsidR="00EB74CE" w:rsidRDefault="00F5177C">
      <w:pPr>
        <w:pStyle w:val="berschrift1"/>
        <w:pBdr>
          <w:top w:val="none" w:sz="0" w:space="0" w:color="auto"/>
          <w:left w:val="none" w:sz="0" w:space="0" w:color="auto"/>
          <w:right w:val="none" w:sz="0" w:space="0" w:color="auto"/>
          <w:between w:val="none" w:sz="0" w:space="0" w:color="auto"/>
        </w:pBdr>
        <w:rPr>
          <w:lang w:val="en-GB"/>
        </w:rPr>
      </w:pPr>
      <w:r>
        <w:rPr>
          <w:lang w:val="en-GB"/>
        </w:rPr>
        <w:t>Appendix</w:t>
      </w:r>
    </w:p>
    <w:p w14:paraId="3C2FB440" w14:textId="77777777" w:rsidR="00EB74CE" w:rsidRDefault="00F5177C">
      <w:pPr>
        <w:pStyle w:val="berschrift2"/>
        <w:pBdr>
          <w:top w:val="none" w:sz="0" w:space="0" w:color="auto"/>
          <w:left w:val="none" w:sz="0" w:space="0" w:color="auto"/>
          <w:bottom w:val="none" w:sz="0" w:space="0" w:color="auto"/>
          <w:right w:val="none" w:sz="0" w:space="0" w:color="auto"/>
          <w:between w:val="none" w:sz="0" w:space="0" w:color="auto"/>
        </w:pBdr>
        <w:rPr>
          <w:lang w:val="en-GB"/>
        </w:rPr>
      </w:pPr>
      <w:r>
        <w:rPr>
          <w:lang w:val="en-GB"/>
        </w:rPr>
        <w:t>References</w:t>
      </w:r>
    </w:p>
    <w:tbl>
      <w:tblPr>
        <w:tblW w:w="949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417"/>
        <w:gridCol w:w="8074"/>
      </w:tblGrid>
      <w:tr w:rsidR="00EB74CE" w14:paraId="2380FE86" w14:textId="77777777">
        <w:trPr>
          <w:trHeight w:val="300"/>
        </w:trPr>
        <w:tc>
          <w:tcPr>
            <w:tcW w:w="1417" w:type="dxa"/>
            <w:shd w:val="clear" w:color="auto" w:fill="BFBFBF"/>
            <w:noWrap/>
            <w:vAlign w:val="bottom"/>
          </w:tcPr>
          <w:p w14:paraId="0D22CD26"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 xml:space="preserve">Reference </w:t>
            </w:r>
          </w:p>
        </w:tc>
        <w:tc>
          <w:tcPr>
            <w:tcW w:w="8074" w:type="dxa"/>
            <w:shd w:val="clear" w:color="auto" w:fill="BFBFBF"/>
            <w:noWrap/>
            <w:vAlign w:val="bottom"/>
          </w:tcPr>
          <w:p w14:paraId="0B24F2BD"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Information</w:t>
            </w:r>
          </w:p>
        </w:tc>
      </w:tr>
      <w:tr w:rsidR="00EB74CE" w14:paraId="4D626B37" w14:textId="77777777">
        <w:trPr>
          <w:trHeight w:val="362"/>
        </w:trPr>
        <w:tc>
          <w:tcPr>
            <w:tcW w:w="1417" w:type="dxa"/>
            <w:noWrap/>
          </w:tcPr>
          <w:p w14:paraId="26B1278F"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w:t>
            </w:r>
            <w:proofErr w:type="spellStart"/>
            <w:r>
              <w:rPr>
                <w:lang w:val="en-GB"/>
              </w:rPr>
              <w:t>bioCPP</w:t>
            </w:r>
            <w:proofErr w:type="spellEnd"/>
            <w:r>
              <w:rPr>
                <w:lang w:val="en-GB"/>
              </w:rPr>
              <w:t>]</w:t>
            </w:r>
          </w:p>
        </w:tc>
        <w:tc>
          <w:tcPr>
            <w:tcW w:w="8074" w:type="dxa"/>
            <w:shd w:val="clear" w:color="auto" w:fill="FFFFFF"/>
          </w:tcPr>
          <w:p w14:paraId="75475A5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r w:rsidR="00EB74CE" w14:paraId="5C460951" w14:textId="77777777">
        <w:trPr>
          <w:trHeight w:val="334"/>
        </w:trPr>
        <w:tc>
          <w:tcPr>
            <w:tcW w:w="1417" w:type="dxa"/>
            <w:noWrap/>
          </w:tcPr>
          <w:p w14:paraId="53B7F71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w:t>
            </w:r>
            <w:proofErr w:type="spellStart"/>
            <w:r>
              <w:rPr>
                <w:lang w:val="en-GB"/>
              </w:rPr>
              <w:t>padCPP</w:t>
            </w:r>
            <w:proofErr w:type="spellEnd"/>
            <w:r>
              <w:rPr>
                <w:lang w:val="en-GB"/>
              </w:rPr>
              <w:t>]</w:t>
            </w:r>
          </w:p>
        </w:tc>
        <w:tc>
          <w:tcPr>
            <w:tcW w:w="8074" w:type="dxa"/>
            <w:shd w:val="clear" w:color="auto" w:fill="FFFFFF"/>
          </w:tcPr>
          <w:p w14:paraId="53902771"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bl>
    <w:p w14:paraId="05E05E84"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0B96AB9F"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2E42B90C" w14:textId="77777777" w:rsidR="00EB74CE" w:rsidRDefault="00F5177C">
      <w:pPr>
        <w:pStyle w:val="berschrift2"/>
        <w:pBdr>
          <w:top w:val="none" w:sz="0" w:space="0" w:color="auto"/>
          <w:left w:val="none" w:sz="0" w:space="0" w:color="auto"/>
          <w:bottom w:val="none" w:sz="0" w:space="0" w:color="auto"/>
          <w:right w:val="none" w:sz="0" w:space="0" w:color="auto"/>
          <w:between w:val="none" w:sz="0" w:space="0" w:color="auto"/>
        </w:pBdr>
        <w:rPr>
          <w:lang w:val="en-GB"/>
        </w:rPr>
      </w:pPr>
      <w:proofErr w:type="spellStart"/>
      <w:r>
        <w:rPr>
          <w:lang w:val="en-GB"/>
        </w:rPr>
        <w:t>Akronyms</w:t>
      </w:r>
      <w:proofErr w:type="spellEnd"/>
    </w:p>
    <w:tbl>
      <w:tblPr>
        <w:tblW w:w="949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417"/>
        <w:gridCol w:w="8074"/>
      </w:tblGrid>
      <w:tr w:rsidR="00EB74CE" w14:paraId="6B73C5AF" w14:textId="77777777">
        <w:trPr>
          <w:trHeight w:val="300"/>
        </w:trPr>
        <w:tc>
          <w:tcPr>
            <w:tcW w:w="1417" w:type="dxa"/>
            <w:shd w:val="clear" w:color="auto" w:fill="BFBFBF"/>
            <w:noWrap/>
            <w:vAlign w:val="bottom"/>
          </w:tcPr>
          <w:p w14:paraId="50C1C35F"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proofErr w:type="spellStart"/>
            <w:r>
              <w:rPr>
                <w:rFonts w:ascii="Concourse C4" w:hAnsi="Concourse C4"/>
                <w:b/>
                <w:color w:val="000000"/>
                <w:lang w:val="en-GB"/>
              </w:rPr>
              <w:t>Akronym</w:t>
            </w:r>
            <w:proofErr w:type="spellEnd"/>
            <w:r>
              <w:rPr>
                <w:rFonts w:ascii="Concourse C4" w:hAnsi="Concourse C4"/>
                <w:b/>
                <w:color w:val="000000"/>
                <w:lang w:val="en-GB"/>
              </w:rPr>
              <w:t xml:space="preserve"> </w:t>
            </w:r>
          </w:p>
        </w:tc>
        <w:tc>
          <w:tcPr>
            <w:tcW w:w="8074" w:type="dxa"/>
            <w:shd w:val="clear" w:color="auto" w:fill="BFBFBF"/>
            <w:noWrap/>
            <w:vAlign w:val="bottom"/>
          </w:tcPr>
          <w:p w14:paraId="3470EE53" w14:textId="77777777" w:rsidR="00EB74CE" w:rsidRDefault="00F5177C">
            <w:pPr>
              <w:pBdr>
                <w:top w:val="none" w:sz="0" w:space="0" w:color="auto"/>
                <w:left w:val="none" w:sz="0" w:space="0" w:color="auto"/>
                <w:bottom w:val="none" w:sz="0" w:space="0" w:color="auto"/>
                <w:right w:val="none" w:sz="0" w:space="0" w:color="auto"/>
                <w:between w:val="none" w:sz="0" w:space="0" w:color="auto"/>
              </w:pBdr>
              <w:spacing w:after="0"/>
              <w:rPr>
                <w:rFonts w:ascii="Concourse C4" w:hAnsi="Concourse C4"/>
                <w:b/>
                <w:color w:val="000000"/>
                <w:lang w:val="en-GB"/>
              </w:rPr>
            </w:pPr>
            <w:r>
              <w:rPr>
                <w:rFonts w:ascii="Concourse C4" w:hAnsi="Concourse C4"/>
                <w:b/>
                <w:color w:val="000000"/>
                <w:lang w:val="en-GB"/>
              </w:rPr>
              <w:t>Information</w:t>
            </w:r>
          </w:p>
        </w:tc>
      </w:tr>
      <w:tr w:rsidR="00EB74CE" w14:paraId="7E75FAB6" w14:textId="77777777">
        <w:trPr>
          <w:trHeight w:val="362"/>
        </w:trPr>
        <w:tc>
          <w:tcPr>
            <w:tcW w:w="1417" w:type="dxa"/>
            <w:noWrap/>
          </w:tcPr>
          <w:p w14:paraId="5373BB1E"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r>
              <w:rPr>
                <w:lang w:val="en-GB"/>
              </w:rPr>
              <w:t>PAD</w:t>
            </w:r>
          </w:p>
        </w:tc>
        <w:tc>
          <w:tcPr>
            <w:tcW w:w="8074" w:type="dxa"/>
            <w:shd w:val="clear" w:color="auto" w:fill="FFFFFF"/>
          </w:tcPr>
          <w:p w14:paraId="19DE4125" w14:textId="77777777" w:rsidR="00EB74CE" w:rsidRDefault="00F5177C">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r>
              <w:rPr>
                <w:lang w:val="en-GB"/>
              </w:rPr>
              <w:t>Presentation Attack Detection</w:t>
            </w:r>
          </w:p>
        </w:tc>
      </w:tr>
      <w:tr w:rsidR="00EB74CE" w14:paraId="7482C265" w14:textId="77777777">
        <w:trPr>
          <w:trHeight w:val="334"/>
        </w:trPr>
        <w:tc>
          <w:tcPr>
            <w:tcW w:w="1417" w:type="dxa"/>
            <w:noWrap/>
          </w:tcPr>
          <w:p w14:paraId="0F2002E5"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8074" w:type="dxa"/>
            <w:shd w:val="clear" w:color="auto" w:fill="FFFFFF"/>
          </w:tcPr>
          <w:p w14:paraId="5A1BB886"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r w:rsidR="00EB74CE" w14:paraId="6E0FA8EA" w14:textId="77777777">
        <w:trPr>
          <w:trHeight w:val="152"/>
        </w:trPr>
        <w:tc>
          <w:tcPr>
            <w:tcW w:w="1417" w:type="dxa"/>
            <w:noWrap/>
          </w:tcPr>
          <w:p w14:paraId="5768951A"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8074" w:type="dxa"/>
            <w:shd w:val="clear" w:color="auto" w:fill="FFFFFF"/>
          </w:tcPr>
          <w:p w14:paraId="622CDC63"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r w:rsidR="00EB74CE" w14:paraId="022BE9FC" w14:textId="77777777">
        <w:trPr>
          <w:trHeight w:val="236"/>
        </w:trPr>
        <w:tc>
          <w:tcPr>
            <w:tcW w:w="1417" w:type="dxa"/>
            <w:noWrap/>
          </w:tcPr>
          <w:p w14:paraId="69D008E0"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8074" w:type="dxa"/>
            <w:shd w:val="clear" w:color="auto" w:fill="FFFFFF"/>
          </w:tcPr>
          <w:p w14:paraId="6CF15A8E"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r w:rsidR="00EB74CE" w14:paraId="5DC6E8C3" w14:textId="77777777">
        <w:trPr>
          <w:trHeight w:val="437"/>
        </w:trPr>
        <w:tc>
          <w:tcPr>
            <w:tcW w:w="1417" w:type="dxa"/>
            <w:noWrap/>
          </w:tcPr>
          <w:p w14:paraId="69BC0757"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ind w:left="57"/>
              <w:jc w:val="left"/>
              <w:rPr>
                <w:lang w:val="en-GB"/>
              </w:rPr>
            </w:pPr>
          </w:p>
        </w:tc>
        <w:tc>
          <w:tcPr>
            <w:tcW w:w="8074" w:type="dxa"/>
          </w:tcPr>
          <w:p w14:paraId="6D72878C" w14:textId="77777777" w:rsidR="00EB74CE" w:rsidRDefault="00EB74CE">
            <w:pPr>
              <w:pStyle w:val="konfidasStandard"/>
              <w:pBdr>
                <w:top w:val="none" w:sz="0" w:space="0" w:color="auto"/>
                <w:left w:val="none" w:sz="0" w:space="0" w:color="auto"/>
                <w:bottom w:val="none" w:sz="0" w:space="0" w:color="auto"/>
                <w:right w:val="none" w:sz="0" w:space="0" w:color="auto"/>
                <w:between w:val="none" w:sz="0" w:space="0" w:color="auto"/>
              </w:pBdr>
              <w:spacing w:before="60"/>
              <w:jc w:val="left"/>
              <w:rPr>
                <w:lang w:val="en-GB"/>
              </w:rPr>
            </w:pPr>
          </w:p>
        </w:tc>
      </w:tr>
    </w:tbl>
    <w:p w14:paraId="32DC780D"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4EF66430" w14:textId="77777777" w:rsidR="00EB74CE" w:rsidRDefault="00EB74CE">
      <w:pPr>
        <w:pBdr>
          <w:top w:val="none" w:sz="0" w:space="0" w:color="auto"/>
          <w:left w:val="none" w:sz="0" w:space="0" w:color="auto"/>
          <w:bottom w:val="none" w:sz="0" w:space="0" w:color="auto"/>
          <w:right w:val="none" w:sz="0" w:space="0" w:color="auto"/>
          <w:between w:val="none" w:sz="0" w:space="0" w:color="auto"/>
        </w:pBdr>
        <w:rPr>
          <w:lang w:val="en-GB" w:eastAsia="ja-JP"/>
        </w:rPr>
      </w:pPr>
    </w:p>
    <w:p w14:paraId="5D6E5AA1" w14:textId="77777777" w:rsidR="00EB74CE" w:rsidRDefault="00EB74CE">
      <w:pPr>
        <w:pBdr>
          <w:top w:val="none" w:sz="0" w:space="0" w:color="auto"/>
          <w:left w:val="none" w:sz="0" w:space="0" w:color="auto"/>
          <w:bottom w:val="none" w:sz="0" w:space="0" w:color="auto"/>
          <w:right w:val="none" w:sz="0" w:space="0" w:color="auto"/>
          <w:between w:val="none" w:sz="0" w:space="0" w:color="auto"/>
        </w:pBdr>
        <w:rPr>
          <w:b/>
          <w:highlight w:val="yellow"/>
          <w:lang w:val="en-GB" w:eastAsia="ja-JP"/>
        </w:rPr>
      </w:pPr>
    </w:p>
    <w:sectPr w:rsidR="00EB74CE">
      <w:headerReference w:type="default" r:id="rId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Brian Wood" w:date="2017-06-13T14:43:00Z" w:initials="BW">
    <w:p w14:paraId="00000015" w14:textId="00000015" w:rsidR="00EB74CE" w:rsidRPr="00E336BD" w:rsidRDefault="00F5177C">
      <w:pPr>
        <w:spacing w:after="0"/>
        <w:rPr>
          <w:lang w:val="en-US"/>
        </w:rPr>
      </w:pPr>
      <w:r w:rsidRPr="00E336BD">
        <w:rPr>
          <w:rFonts w:ascii="Arial" w:eastAsia="Arial" w:hAnsi="Arial" w:cs="Arial"/>
          <w:lang w:val="en-US"/>
        </w:rPr>
        <w:t>The concept of an ad</w:t>
      </w:r>
      <w:r w:rsidRPr="00E336BD">
        <w:rPr>
          <w:rFonts w:ascii="Arial" w:eastAsia="Arial" w:hAnsi="Arial" w:cs="Arial"/>
          <w:lang w:val="en-US"/>
        </w:rPr>
        <w:t>min on a mobile device is generally (though not always) different from a more "comprehensive" system. There aren't admin users, but admin processes (such as MDM agents). These admins don't authenticate to the local device and aren't users in the traditiona</w:t>
      </w:r>
      <w:r w:rsidRPr="00E336BD">
        <w:rPr>
          <w:rFonts w:ascii="Arial" w:eastAsia="Arial" w:hAnsi="Arial" w:cs="Arial"/>
          <w:lang w:val="en-US"/>
        </w:rPr>
        <w:t>l sense.</w:t>
      </w:r>
    </w:p>
  </w:comment>
  <w:comment w:id="11" w:author="Brian Wood" w:date="2017-06-13T15:13:00Z" w:initials="BW">
    <w:p w14:paraId="00000016" w14:textId="00000016" w:rsidR="00EB74CE" w:rsidRPr="00E336BD" w:rsidRDefault="00F5177C">
      <w:pPr>
        <w:spacing w:after="0"/>
        <w:rPr>
          <w:lang w:val="en-US"/>
        </w:rPr>
      </w:pPr>
      <w:r w:rsidRPr="00E336BD">
        <w:rPr>
          <w:rFonts w:ascii="Arial" w:eastAsia="Arial" w:hAnsi="Arial" w:cs="Arial"/>
          <w:lang w:val="en-US"/>
        </w:rPr>
        <w:t xml:space="preserve">In </w:t>
      </w:r>
      <w:proofErr w:type="gramStart"/>
      <w:r w:rsidRPr="00E336BD">
        <w:rPr>
          <w:rFonts w:ascii="Arial" w:eastAsia="Arial" w:hAnsi="Arial" w:cs="Arial"/>
          <w:lang w:val="en-US"/>
        </w:rPr>
        <w:t>general</w:t>
      </w:r>
      <w:proofErr w:type="gramEnd"/>
      <w:r w:rsidRPr="00E336BD">
        <w:rPr>
          <w:rFonts w:ascii="Arial" w:eastAsia="Arial" w:hAnsi="Arial" w:cs="Arial"/>
          <w:lang w:val="en-US"/>
        </w:rPr>
        <w:t xml:space="preserve"> in a mobile device the user is the administrator of the device. It is difficult to say (with a straight face) that an end user is "well trained"</w:t>
      </w:r>
    </w:p>
  </w:comment>
  <w:comment w:id="12" w:author="Brian Wood" w:date="2017-06-13T14:40:00Z" w:initials="BW">
    <w:p w14:paraId="00000014" w14:textId="00000014" w:rsidR="00EB74CE" w:rsidRPr="00E336BD" w:rsidRDefault="00F5177C">
      <w:pPr>
        <w:spacing w:after="0"/>
        <w:rPr>
          <w:lang w:val="en-US"/>
        </w:rPr>
      </w:pPr>
      <w:r w:rsidRPr="00E336BD">
        <w:rPr>
          <w:rFonts w:ascii="Arial" w:eastAsia="Arial" w:hAnsi="Arial" w:cs="Arial"/>
          <w:lang w:val="en-US"/>
        </w:rPr>
        <w:t>This is contrary to the use case of a mobile device. The device will not be in a controlled environment under any sort of physical security</w:t>
      </w:r>
    </w:p>
  </w:comment>
  <w:comment w:id="13" w:author="YAMADA Asahiko" w:date="2017-05-21T18:16:00Z" w:initials="YA">
    <w:p w14:paraId="00000001" w14:textId="00000001" w:rsidR="00EB74CE" w:rsidRPr="00E336BD" w:rsidRDefault="00F5177C">
      <w:pPr>
        <w:spacing w:after="0"/>
        <w:rPr>
          <w:lang w:val="en-US"/>
        </w:rPr>
      </w:pPr>
      <w:r w:rsidRPr="00E336BD">
        <w:rPr>
          <w:rFonts w:ascii="Arial" w:eastAsia="Arial" w:hAnsi="Arial" w:cs="Arial"/>
          <w:lang w:val="en-US"/>
        </w:rPr>
        <w:t>It's better to change to "presentation attack"</w:t>
      </w:r>
      <w:r w:rsidRPr="00E336BD">
        <w:rPr>
          <w:rFonts w:ascii="Arial" w:eastAsia="Arial" w:hAnsi="Arial" w:cs="Arial"/>
          <w:lang w:val="en-US"/>
        </w:rPr>
        <w:t xml:space="preserve"> throughout the document. </w:t>
      </w:r>
      <w:r w:rsidRPr="00E336BD">
        <w:rPr>
          <w:rFonts w:ascii="Arial" w:eastAsia="Arial" w:hAnsi="Arial" w:cs="Arial"/>
          <w:lang w:val="en-US"/>
        </w:rPr>
        <w:t xml:space="preserve">Presentation attack is more general than </w:t>
      </w:r>
    </w:p>
    <w:p w14:paraId="00000002" w14:textId="00000002" w:rsidR="00EB74CE" w:rsidRPr="00E336BD" w:rsidRDefault="00EB74CE">
      <w:pPr>
        <w:spacing w:after="0"/>
        <w:rPr>
          <w:lang w:val="en-US"/>
        </w:rPr>
      </w:pPr>
    </w:p>
    <w:p w14:paraId="00000003" w14:textId="00000003" w:rsidR="00EB74CE" w:rsidRPr="00E336BD" w:rsidRDefault="00EB74CE">
      <w:pPr>
        <w:spacing w:after="0"/>
        <w:rPr>
          <w:lang w:val="en-US"/>
        </w:rPr>
      </w:pPr>
    </w:p>
    <w:p w14:paraId="00000004" w14:textId="00000004" w:rsidR="00EB74CE" w:rsidRPr="00E336BD" w:rsidRDefault="00F5177C">
      <w:pPr>
        <w:spacing w:after="0"/>
        <w:rPr>
          <w:lang w:val="en-US"/>
        </w:rPr>
      </w:pPr>
      <w:r w:rsidRPr="00E336BD">
        <w:rPr>
          <w:rFonts w:ascii="Arial" w:eastAsia="Arial" w:hAnsi="Arial" w:cs="Arial"/>
          <w:lang w:val="en-US"/>
        </w:rPr>
        <w:t>ing.</w:t>
      </w:r>
    </w:p>
  </w:comment>
  <w:comment w:id="14" w:author="Nils Tekampe" w:date="2017-06-01T15:48:00Z" w:initials="NT">
    <w:p w14:paraId="00000005" w14:textId="00000005" w:rsidR="00EB74CE" w:rsidRPr="00E336BD" w:rsidRDefault="00F5177C">
      <w:pPr>
        <w:spacing w:after="0"/>
        <w:rPr>
          <w:lang w:val="en-US"/>
        </w:rPr>
      </w:pPr>
      <w:r w:rsidRPr="00E336BD">
        <w:rPr>
          <w:rFonts w:ascii="Arial" w:eastAsia="Arial" w:hAnsi="Arial" w:cs="Arial"/>
          <w:lang w:val="en-US"/>
        </w:rPr>
        <w:t xml:space="preserve">Nils will hande the comment an remove everything about spoofing. Use PAD instead. </w:t>
      </w:r>
    </w:p>
  </w:comment>
  <w:comment w:id="18" w:author="hin.chan" w:date="2017-05-18T13:40:00Z" w:initials="h">
    <w:p w14:paraId="00000006" w14:textId="00000006" w:rsidR="00EB74CE" w:rsidRPr="00E336BD" w:rsidRDefault="00F5177C">
      <w:pPr>
        <w:spacing w:after="0"/>
        <w:rPr>
          <w:lang w:val="en-US"/>
        </w:rPr>
      </w:pPr>
      <w:r w:rsidRPr="00E336BD">
        <w:rPr>
          <w:rFonts w:ascii="Arial" w:eastAsia="Arial" w:hAnsi="Arial" w:cs="Arial"/>
          <w:lang w:val="en-US"/>
        </w:rPr>
        <w:t>?? PAD?</w:t>
      </w:r>
    </w:p>
  </w:comment>
  <w:comment w:id="62" w:author="Nils Tekampe" w:date="2017-04-01T16:09:00Z" w:initials="NT">
    <w:p w14:paraId="00000007" w14:textId="00000007" w:rsidR="00EB74CE" w:rsidRPr="00E336BD" w:rsidRDefault="00F5177C">
      <w:pPr>
        <w:spacing w:after="0"/>
        <w:rPr>
          <w:lang w:val="en-US"/>
        </w:rPr>
      </w:pPr>
      <w:r w:rsidRPr="00E336BD">
        <w:rPr>
          <w:rFonts w:ascii="Arial" w:eastAsia="Arial" w:hAnsi="Arial" w:cs="Arial"/>
          <w:lang w:val="en-US"/>
        </w:rPr>
        <w:t>[CCN]Audit?</w:t>
      </w:r>
    </w:p>
    <w:p w14:paraId="00000008" w14:textId="00000008" w:rsidR="00EB74CE" w:rsidRPr="00E336BD" w:rsidRDefault="00EB74CE">
      <w:pPr>
        <w:spacing w:after="0"/>
        <w:rPr>
          <w:lang w:val="en-US"/>
        </w:rPr>
      </w:pPr>
    </w:p>
  </w:comment>
  <w:comment w:id="63" w:author="Nils Tekampe" w:date="2017-04-01T16:09:00Z" w:initials="NT">
    <w:p w14:paraId="00000009" w14:textId="00000009" w:rsidR="00EB74CE" w:rsidRPr="00E336BD" w:rsidRDefault="00F5177C">
      <w:pPr>
        <w:spacing w:after="0"/>
        <w:rPr>
          <w:lang w:val="en-US"/>
        </w:rPr>
      </w:pPr>
      <w:r w:rsidRPr="00E336BD">
        <w:rPr>
          <w:rFonts w:ascii="Arial" w:eastAsia="Arial" w:hAnsi="Arial" w:cs="Arial"/>
          <w:lang w:val="en-US"/>
        </w:rPr>
        <w:t xml:space="preserve">This does not only relate to audit data. </w:t>
      </w:r>
      <w:r w:rsidRPr="00E336BD">
        <w:rPr>
          <w:rFonts w:ascii="Arial" w:eastAsia="Arial" w:hAnsi="Arial" w:cs="Arial"/>
          <w:lang w:val="en-US"/>
        </w:rPr>
        <w:t>It means all relevant data.</w:t>
      </w:r>
    </w:p>
  </w:comment>
  <w:comment w:id="77" w:author="Nils Tekampe" w:date="2017-03-29T20:15:00Z" w:initials="NT">
    <w:p w14:paraId="0000000A" w14:textId="0000000A" w:rsidR="00EB74CE" w:rsidRPr="00E336BD" w:rsidRDefault="00F5177C">
      <w:pPr>
        <w:spacing w:after="0"/>
        <w:rPr>
          <w:lang w:val="en-US"/>
        </w:rPr>
      </w:pPr>
      <w:r w:rsidRPr="00E336BD">
        <w:rPr>
          <w:rFonts w:ascii="Arial" w:eastAsia="Arial" w:hAnsi="Arial" w:cs="Arial"/>
          <w:lang w:val="en-US"/>
        </w:rPr>
        <w:t xml:space="preserve">Yamada: A TOE conformant to BioAPI specification cannot satifsy this requirement. </w:t>
      </w:r>
      <w:r w:rsidRPr="00E336BD">
        <w:rPr>
          <w:rFonts w:ascii="Arial" w:eastAsia="Arial" w:hAnsi="Arial" w:cs="Arial"/>
          <w:lang w:val="en-US"/>
        </w:rPr>
        <w:t>It is not certain whether the TOE contains the DB or not. But most of the products don't contain the DB. For such products, this condition is not requirement either. I propos</w:t>
      </w:r>
      <w:r w:rsidRPr="00E336BD">
        <w:rPr>
          <w:rFonts w:ascii="Arial" w:eastAsia="Arial" w:hAnsi="Arial" w:cs="Arial"/>
          <w:lang w:val="en-US"/>
        </w:rPr>
        <w:t xml:space="preserve">e that this requirement should be removed. </w:t>
      </w:r>
    </w:p>
    <w:p w14:paraId="0000000B" w14:textId="0000000B" w:rsidR="00EB74CE" w:rsidRPr="00E336BD" w:rsidRDefault="00F5177C">
      <w:pPr>
        <w:spacing w:after="0"/>
        <w:rPr>
          <w:lang w:val="en-US"/>
        </w:rPr>
      </w:pPr>
      <w:r w:rsidRPr="00E336BD">
        <w:rPr>
          <w:rFonts w:ascii="Arial" w:eastAsia="Arial" w:hAnsi="Arial" w:cs="Arial"/>
          <w:lang w:val="en-US"/>
        </w:rPr>
        <w:t>If you remove this requirement, this objective will become almost vacant. How about merge O.Verification_Error with this.</w:t>
      </w:r>
    </w:p>
  </w:comment>
  <w:comment w:id="81" w:author="Nils Tekampe" w:date="2017-05-18T13:40:00Z" w:initials="NT">
    <w:p w14:paraId="0000000C" w14:textId="0000000C" w:rsidR="00EB74CE" w:rsidRPr="00E336BD" w:rsidRDefault="00F5177C">
      <w:pPr>
        <w:spacing w:after="0"/>
        <w:rPr>
          <w:lang w:val="en-US"/>
        </w:rPr>
      </w:pPr>
      <w:r w:rsidRPr="00E336BD">
        <w:rPr>
          <w:rFonts w:ascii="Arial" w:eastAsia="Arial" w:hAnsi="Arial" w:cs="Arial"/>
          <w:lang w:val="en-US"/>
        </w:rPr>
        <w:t>Nils to discuss: Can that part be removed? Or be moved to the optional part?</w:t>
      </w:r>
    </w:p>
  </w:comment>
  <w:comment w:id="95" w:author="YAMADA Asahiko" w:date="2017-05-21T18:26:00Z" w:initials="YA">
    <w:p w14:paraId="0000000D" w14:textId="0000000D" w:rsidR="00EB74CE" w:rsidRPr="00E336BD" w:rsidRDefault="00F5177C">
      <w:pPr>
        <w:spacing w:after="0"/>
        <w:rPr>
          <w:lang w:val="en-US"/>
        </w:rPr>
      </w:pPr>
      <w:r w:rsidRPr="00E336BD">
        <w:rPr>
          <w:rFonts w:ascii="Arial" w:eastAsia="Arial" w:hAnsi="Arial" w:cs="Arial"/>
          <w:lang w:val="en-US"/>
        </w:rPr>
        <w:t>Remove "be ab</w:t>
      </w:r>
      <w:r w:rsidRPr="00E336BD">
        <w:rPr>
          <w:rFonts w:ascii="Arial" w:eastAsia="Arial" w:hAnsi="Arial" w:cs="Arial"/>
          <w:lang w:val="en-US"/>
        </w:rPr>
        <w:t>le to".</w:t>
      </w:r>
    </w:p>
  </w:comment>
  <w:comment w:id="133" w:author="Nils Tekampe" w:date="2017-03-29T20:17:00Z" w:initials="NT">
    <w:p w14:paraId="0000000E" w14:textId="0000000E" w:rsidR="00EB74CE" w:rsidRPr="00E336BD" w:rsidRDefault="00F5177C">
      <w:pPr>
        <w:spacing w:after="0"/>
        <w:rPr>
          <w:lang w:val="en-US"/>
        </w:rPr>
      </w:pPr>
      <w:r w:rsidRPr="00E336BD">
        <w:rPr>
          <w:rFonts w:ascii="Arial" w:eastAsia="Arial" w:hAnsi="Arial" w:cs="Arial"/>
          <w:lang w:val="en-US"/>
        </w:rPr>
        <w:t>Yamada: If you accept the comment to OSP.Enroll, this description shall be also removed.</w:t>
      </w:r>
    </w:p>
  </w:comment>
  <w:comment w:id="138" w:author="Julien Bringer" w:date="2017-06-12T11:50:00Z" w:initials="JB">
    <w:p w14:paraId="0000000F" w14:textId="0000000F" w:rsidR="00EB74CE" w:rsidRPr="00E336BD" w:rsidRDefault="00F5177C">
      <w:pPr>
        <w:spacing w:after="0"/>
        <w:rPr>
          <w:lang w:val="en-US"/>
        </w:rPr>
      </w:pPr>
      <w:r w:rsidRPr="00E336BD">
        <w:rPr>
          <w:rFonts w:ascii="Arial" w:eastAsia="Arial" w:hAnsi="Arial" w:cs="Arial"/>
          <w:lang w:val="en-US"/>
        </w:rPr>
        <w:t>No enrolment for a PAD system: To be removed</w:t>
      </w:r>
    </w:p>
  </w:comment>
  <w:comment w:id="161" w:author="Nils Tekampe" w:date="2017-03-29T20:17:00Z" w:initials="NT">
    <w:p w14:paraId="00000010" w14:textId="00000010" w:rsidR="00EB74CE" w:rsidRPr="00E336BD" w:rsidRDefault="00F5177C">
      <w:pPr>
        <w:spacing w:after="0"/>
        <w:rPr>
          <w:lang w:val="en-US"/>
        </w:rPr>
      </w:pPr>
      <w:r w:rsidRPr="00E336BD">
        <w:rPr>
          <w:rFonts w:ascii="Arial" w:eastAsia="Arial" w:hAnsi="Arial" w:cs="Arial"/>
          <w:lang w:val="en-US"/>
        </w:rPr>
        <w:t>Yamada: See the comment to O.BIO_VERIFICATION.</w:t>
      </w:r>
    </w:p>
    <w:p w14:paraId="00000011" w14:textId="00000011" w:rsidR="00EB74CE" w:rsidRPr="00E336BD" w:rsidRDefault="00EB74CE">
      <w:pPr>
        <w:spacing w:after="0"/>
        <w:rPr>
          <w:lang w:val="en-US"/>
        </w:rPr>
      </w:pPr>
    </w:p>
  </w:comment>
  <w:comment w:id="211" w:author="Nils Tekampe" w:date="2017-04-01T16:13:00Z" w:initials="NT">
    <w:p w14:paraId="00000012" w14:textId="00000012" w:rsidR="00EB74CE" w:rsidRPr="00E336BD" w:rsidRDefault="00F5177C">
      <w:pPr>
        <w:spacing w:after="0"/>
        <w:rPr>
          <w:lang w:val="en-US"/>
        </w:rPr>
      </w:pPr>
      <w:r w:rsidRPr="00E336BD">
        <w:rPr>
          <w:rFonts w:ascii="Arial" w:eastAsia="Arial" w:hAnsi="Arial" w:cs="Arial"/>
          <w:lang w:val="en-US"/>
        </w:rPr>
        <w:t>[CCN] Include O.AuditHandling</w:t>
      </w:r>
    </w:p>
  </w:comment>
  <w:comment w:id="212" w:author="Nils Tekampe" w:date="2017-04-01T16:13:00Z" w:initials="NT">
    <w:p w14:paraId="00000013" w14:textId="00000013" w:rsidR="00EB74CE" w:rsidRDefault="00F5177C">
      <w:pPr>
        <w:spacing w:after="0"/>
      </w:pPr>
      <w:r w:rsidRPr="00E336BD">
        <w:rPr>
          <w:rFonts w:ascii="Arial" w:eastAsia="Arial" w:hAnsi="Arial" w:cs="Arial"/>
          <w:lang w:val="en-US"/>
        </w:rPr>
        <w:t xml:space="preserve">It is unclear what is meant by </w:t>
      </w:r>
      <w:proofErr w:type="gramStart"/>
      <w:r w:rsidRPr="00E336BD">
        <w:rPr>
          <w:rFonts w:ascii="Arial" w:eastAsia="Arial" w:hAnsi="Arial" w:cs="Arial"/>
          <w:lang w:val="en-US"/>
        </w:rPr>
        <w:t xml:space="preserve">this </w:t>
      </w:r>
      <w:r w:rsidRPr="00E336BD">
        <w:rPr>
          <w:rFonts w:ascii="Arial" w:eastAsia="Arial" w:hAnsi="Arial" w:cs="Arial"/>
          <w:lang w:val="en-US"/>
        </w:rPr>
        <w:t>comments</w:t>
      </w:r>
      <w:proofErr w:type="gramEnd"/>
      <w:r w:rsidRPr="00E336BD">
        <w:rPr>
          <w:rFonts w:ascii="Arial" w:eastAsia="Arial" w:hAnsi="Arial" w:cs="Arial"/>
          <w:lang w:val="en-US"/>
        </w:rPr>
        <w:t xml:space="preserve">. Why should an objective be listed here? </w:t>
      </w:r>
      <w:proofErr w:type="spellStart"/>
      <w:r>
        <w:rPr>
          <w:rFonts w:ascii="Arial" w:eastAsia="Arial" w:hAnsi="Arial" w:cs="Arial"/>
        </w:rPr>
        <w:t>Please</w:t>
      </w:r>
      <w:proofErr w:type="spellEnd"/>
      <w:r>
        <w:rPr>
          <w:rFonts w:ascii="Arial" w:eastAsia="Arial" w:hAnsi="Arial" w:cs="Arial"/>
        </w:rPr>
        <w:t xml:space="preserve"> </w:t>
      </w:r>
      <w:proofErr w:type="spellStart"/>
      <w:r>
        <w:rPr>
          <w:rFonts w:ascii="Arial" w:eastAsia="Arial" w:hAnsi="Arial" w:cs="Arial"/>
        </w:rPr>
        <w:t>provide</w:t>
      </w:r>
      <w:proofErr w:type="spellEnd"/>
      <w:r>
        <w:rPr>
          <w:rFonts w:ascii="Arial" w:eastAsia="Arial" w:hAnsi="Arial" w:cs="Arial"/>
        </w:rPr>
        <w:t xml:space="preserve"> </w:t>
      </w:r>
      <w:proofErr w:type="spellStart"/>
      <w:r>
        <w:rPr>
          <w:rFonts w:ascii="Arial" w:eastAsia="Arial" w:hAnsi="Arial" w:cs="Arial"/>
        </w:rPr>
        <w:t>more</w:t>
      </w:r>
      <w:proofErr w:type="spellEnd"/>
      <w:r>
        <w:rPr>
          <w:rFonts w:ascii="Arial" w:eastAsia="Arial" w:hAnsi="Arial" w:cs="Arial"/>
        </w:rPr>
        <w:t xml:space="preserve"> </w:t>
      </w:r>
      <w:proofErr w:type="spellStart"/>
      <w:r>
        <w:rPr>
          <w:rFonts w:ascii="Arial" w:eastAsia="Arial" w:hAnsi="Arial" w:cs="Arial"/>
        </w:rPr>
        <w:t>details</w:t>
      </w:r>
      <w:proofErr w:type="spellEnd"/>
      <w:r>
        <w:rPr>
          <w:rFonts w:ascii="Arial" w:eastAsia="Arial" w:hAnsi="Arial" w:cs="Arial"/>
        </w:rPr>
        <w:t xml:space="preserve"> on </w:t>
      </w:r>
      <w:proofErr w:type="spellStart"/>
      <w:r>
        <w:rPr>
          <w:rFonts w:ascii="Arial" w:eastAsia="Arial" w:hAnsi="Arial" w:cs="Arial"/>
        </w:rPr>
        <w:t>this</w:t>
      </w:r>
      <w:proofErr w:type="spellEnd"/>
      <w:r>
        <w:rPr>
          <w:rFonts w:ascii="Arial" w:eastAsia="Arial" w:hAnsi="Arial" w:cs="Arial"/>
        </w:rPr>
        <w:t xml:space="preserve"> </w:t>
      </w:r>
      <w:proofErr w:type="spellStart"/>
      <w:r>
        <w:rPr>
          <w:rFonts w:ascii="Arial" w:eastAsia="Arial" w:hAnsi="Arial" w:cs="Arial"/>
        </w:rPr>
        <w:t>comment</w:t>
      </w:r>
      <w:proofErr w:type="spellEnd"/>
      <w:r>
        <w:rPr>
          <w:rFonts w:ascii="Arial" w:eastAsia="Arial" w:hAnsi="Arial" w:cs="Arial"/>
        </w:rP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15" w15:done="0"/>
  <w15:commentEx w15:paraId="00000016" w15:done="0"/>
  <w15:commentEx w15:paraId="00000014" w15:done="0"/>
  <w15:commentEx w15:paraId="00000004" w15:done="0"/>
  <w15:commentEx w15:paraId="00000005" w15:done="0"/>
  <w15:commentEx w15:paraId="00000006" w15:done="0"/>
  <w15:commentEx w15:paraId="00000008" w15:done="0"/>
  <w15:commentEx w15:paraId="00000009" w15:done="0"/>
  <w15:commentEx w15:paraId="0000000B" w15:done="0"/>
  <w15:commentEx w15:paraId="0000000C" w15:done="0"/>
  <w15:commentEx w15:paraId="0000000D" w15:done="0"/>
  <w15:commentEx w15:paraId="0000000E" w15:done="0"/>
  <w15:commentEx w15:paraId="0000000F" w15:done="0"/>
  <w15:commentEx w15:paraId="00000011" w15:done="0"/>
  <w15:commentEx w15:paraId="00000012" w15:done="0"/>
  <w15:commentEx w15:paraId="0000001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7DCA6" w14:textId="77777777" w:rsidR="00F5177C" w:rsidRDefault="00F5177C">
      <w:pPr>
        <w:spacing w:after="0"/>
      </w:pPr>
      <w:r>
        <w:separator/>
      </w:r>
    </w:p>
  </w:endnote>
  <w:endnote w:type="continuationSeparator" w:id="0">
    <w:p w14:paraId="08BF50FE" w14:textId="77777777" w:rsidR="00F5177C" w:rsidRDefault="00F517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course C6">
    <w:panose1 w:val="000000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Equity Text B">
    <w:panose1 w:val="00000000000000000000"/>
    <w:charset w:val="00"/>
    <w:family w:val="auto"/>
    <w:pitch w:val="variable"/>
    <w:sig w:usb0="00000007" w:usb1="00000000" w:usb2="00000000" w:usb3="00000000" w:csb0="00000093" w:csb1="00000000"/>
  </w:font>
  <w:font w:name="Concourse C4">
    <w:panose1 w:val="00000000000000000000"/>
    <w:charset w:val="00"/>
    <w:family w:val="auto"/>
    <w:pitch w:val="variable"/>
    <w:sig w:usb0="00000007" w:usb1="00000000" w:usb2="00000000" w:usb3="00000000" w:csb0="00000093" w:csb1="00000000"/>
  </w:font>
  <w:font w:name="Concourse C3">
    <w:panose1 w:val="00000000000000000000"/>
    <w:charset w:val="00"/>
    <w:family w:val="auto"/>
    <w:pitch w:val="variable"/>
    <w:sig w:usb0="00000007" w:usb1="00000000" w:usb2="00000000" w:usb3="00000000" w:csb0="00000093"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06" w:type="dxa"/>
      <w:tblBorders>
        <w:top w:val="single" w:sz="4" w:space="0" w:color="000000"/>
      </w:tblBorders>
      <w:tblLayout w:type="fixed"/>
      <w:tblLook w:val="00A0" w:firstRow="1" w:lastRow="0" w:firstColumn="1" w:lastColumn="0" w:noHBand="0" w:noVBand="0"/>
    </w:tblPr>
    <w:tblGrid>
      <w:gridCol w:w="1526"/>
      <w:gridCol w:w="7880"/>
    </w:tblGrid>
    <w:tr w:rsidR="00EB74CE" w14:paraId="66466CE5" w14:textId="77777777">
      <w:trPr>
        <w:trHeight w:val="271"/>
      </w:trPr>
      <w:tc>
        <w:tcPr>
          <w:tcW w:w="1526" w:type="dxa"/>
          <w:tcBorders>
            <w:top w:val="single" w:sz="4" w:space="0" w:color="000000"/>
          </w:tcBorders>
        </w:tcPr>
        <w:p w14:paraId="0D57A62E" w14:textId="77777777" w:rsidR="00EB74CE" w:rsidRDefault="00F5177C">
          <w:pPr>
            <w:pStyle w:val="Fuzeile"/>
            <w:pBdr>
              <w:top w:val="none" w:sz="0" w:space="0" w:color="auto"/>
              <w:left w:val="none" w:sz="0" w:space="0" w:color="auto"/>
              <w:bottom w:val="none" w:sz="0" w:space="0" w:color="auto"/>
              <w:right w:val="none" w:sz="0" w:space="0" w:color="auto"/>
              <w:between w:val="none" w:sz="0" w:space="0" w:color="auto"/>
            </w:pBdr>
            <w:rPr>
              <w:rFonts w:ascii="Concourse C4" w:hAnsi="Concourse C4"/>
            </w:rPr>
          </w:pPr>
          <w:r>
            <w:rPr>
              <w:rFonts w:ascii="Concourse C4" w:hAnsi="Concourse C4"/>
            </w:rPr>
            <w:t>3.01.2017</w:t>
          </w:r>
        </w:p>
      </w:tc>
      <w:tc>
        <w:tcPr>
          <w:tcW w:w="7880" w:type="dxa"/>
          <w:tcBorders>
            <w:top w:val="single" w:sz="4" w:space="0" w:color="000000"/>
          </w:tcBorders>
        </w:tcPr>
        <w:p w14:paraId="768EFB2A" w14:textId="77777777" w:rsidR="00EB74CE" w:rsidRDefault="00F5177C">
          <w:pPr>
            <w:pStyle w:val="Fuzeile"/>
            <w:pBdr>
              <w:top w:val="none" w:sz="0" w:space="0" w:color="auto"/>
              <w:left w:val="none" w:sz="0" w:space="0" w:color="auto"/>
              <w:bottom w:val="none" w:sz="0" w:space="0" w:color="auto"/>
              <w:right w:val="none" w:sz="0" w:space="0" w:color="auto"/>
              <w:between w:val="none" w:sz="0" w:space="0" w:color="auto"/>
            </w:pBdr>
            <w:jc w:val="right"/>
            <w:rPr>
              <w:rFonts w:ascii="Concourse C4" w:hAnsi="Concourse C4"/>
            </w:rPr>
          </w:pPr>
          <w:r>
            <w:rPr>
              <w:rFonts w:ascii="Concourse C4" w:hAnsi="Concourse C4"/>
            </w:rPr>
            <w:t xml:space="preserve">Page </w:t>
          </w:r>
          <w:r>
            <w:fldChar w:fldCharType="begin"/>
          </w:r>
          <w:r>
            <w:instrText>PAGE \* MERGEFORMAT</w:instrText>
          </w:r>
          <w:r>
            <w:fldChar w:fldCharType="separate"/>
          </w:r>
          <w:r w:rsidR="00287CB8" w:rsidRPr="00287CB8">
            <w:rPr>
              <w:rFonts w:ascii="Concourse C4" w:hAnsi="Concourse C4"/>
              <w:noProof/>
            </w:rPr>
            <w:t>7</w:t>
          </w:r>
          <w:r>
            <w:rPr>
              <w:rFonts w:ascii="Concourse C4" w:hAnsi="Concourse C4"/>
            </w:rPr>
            <w:fldChar w:fldCharType="end"/>
          </w:r>
          <w:r>
            <w:rPr>
              <w:rFonts w:ascii="Concourse C4" w:hAnsi="Concourse C4"/>
            </w:rPr>
            <w:t xml:space="preserve"> </w:t>
          </w:r>
          <w:proofErr w:type="spellStart"/>
          <w:r>
            <w:rPr>
              <w:rFonts w:ascii="Concourse C4" w:hAnsi="Concourse C4"/>
            </w:rPr>
            <w:t>of</w:t>
          </w:r>
          <w:proofErr w:type="spellEnd"/>
          <w:r>
            <w:rPr>
              <w:rFonts w:ascii="Concourse C4" w:hAnsi="Concourse C4"/>
            </w:rPr>
            <w:t xml:space="preserve"> </w:t>
          </w:r>
          <w:r>
            <w:fldChar w:fldCharType="begin"/>
          </w:r>
          <w:r>
            <w:instrText>NUMPAGES \* MERGEFORMAT</w:instrText>
          </w:r>
          <w:r>
            <w:fldChar w:fldCharType="separate"/>
          </w:r>
          <w:r w:rsidR="00287CB8">
            <w:rPr>
              <w:noProof/>
            </w:rPr>
            <w:t>15</w:t>
          </w:r>
          <w:r>
            <w:fldChar w:fldCharType="end"/>
          </w:r>
          <w:r>
            <w:rPr>
              <w:rFonts w:ascii="Concourse C4" w:hAnsi="Concourse C4"/>
            </w:rPr>
            <w:t xml:space="preserve">  </w:t>
          </w:r>
        </w:p>
      </w:tc>
    </w:tr>
  </w:tbl>
  <w:p w14:paraId="36CC8A19" w14:textId="77777777" w:rsidR="00EB74CE" w:rsidRDefault="00F5177C">
    <w:pPr>
      <w:pStyle w:val="Fuzeile"/>
      <w:pBdr>
        <w:top w:val="none" w:sz="0" w:space="0" w:color="auto"/>
        <w:left w:val="none" w:sz="0" w:space="0" w:color="auto"/>
        <w:bottom w:val="none" w:sz="0" w:space="0" w:color="auto"/>
        <w:right w:val="none" w:sz="0" w:space="0" w:color="auto"/>
        <w:between w:val="none" w:sz="0" w:space="0" w:color="auto"/>
      </w:pBdr>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DF575" w14:textId="77777777" w:rsidR="00F5177C" w:rsidRDefault="00F5177C">
      <w:pPr>
        <w:pBdr>
          <w:top w:val="none" w:sz="0" w:space="0" w:color="auto"/>
          <w:left w:val="none" w:sz="0" w:space="0" w:color="auto"/>
          <w:bottom w:val="none" w:sz="0" w:space="0" w:color="auto"/>
          <w:right w:val="none" w:sz="0" w:space="0" w:color="auto"/>
          <w:between w:val="none" w:sz="0" w:space="0" w:color="auto"/>
        </w:pBdr>
        <w:spacing w:after="0"/>
      </w:pPr>
      <w:r>
        <w:separator/>
      </w:r>
    </w:p>
  </w:footnote>
  <w:footnote w:type="continuationSeparator" w:id="0">
    <w:p w14:paraId="4C3B8278" w14:textId="77777777" w:rsidR="00F5177C" w:rsidRDefault="00F5177C">
      <w:pPr>
        <w:pBdr>
          <w:top w:val="none" w:sz="0" w:space="0" w:color="auto"/>
          <w:left w:val="none" w:sz="0" w:space="0" w:color="auto"/>
          <w:bottom w:val="none" w:sz="0" w:space="0" w:color="auto"/>
          <w:right w:val="none" w:sz="0" w:space="0" w:color="auto"/>
          <w:between w:val="none" w:sz="0" w:space="0" w:color="auto"/>
        </w:pBdr>
        <w:spacing w:after="0"/>
      </w:pPr>
      <w:r>
        <w:continuationSeparator/>
      </w:r>
    </w:p>
  </w:footnote>
  <w:footnote w:id="1">
    <w:p w14:paraId="6BC41DA6" w14:textId="77777777" w:rsidR="00EB74CE" w:rsidRDefault="00F5177C">
      <w:pPr>
        <w:pStyle w:val="Funotentext"/>
        <w:pBdr>
          <w:top w:val="none" w:sz="0" w:space="0" w:color="auto"/>
          <w:left w:val="none" w:sz="0" w:space="0" w:color="auto"/>
          <w:bottom w:val="none" w:sz="0" w:space="0" w:color="auto"/>
          <w:right w:val="none" w:sz="0" w:space="0" w:color="auto"/>
          <w:between w:val="none" w:sz="0" w:space="0" w:color="auto"/>
        </w:pBdr>
        <w:rPr>
          <w:lang w:val="en-US"/>
        </w:rPr>
      </w:pPr>
      <w:ins w:id="71" w:author="Nils Tekampe" w:date="2017-04-01T16:10:00Z">
        <w:r>
          <w:rPr>
            <w:rStyle w:val="Funotenzeichen"/>
          </w:rPr>
          <w:footnoteRef/>
        </w:r>
        <w:r>
          <w:rPr>
            <w:lang w:val="en-US"/>
            <w:rPrChange w:id="72" w:author="Nils Tekampe" w:date="2017-04-01T16:10:00Z">
              <w:rPr/>
            </w:rPrChange>
          </w:rPr>
          <w:t xml:space="preserve"> </w:t>
        </w:r>
        <w:r>
          <w:rPr>
            <w:lang w:val="en-US"/>
          </w:rPr>
          <w:t xml:space="preserve">The concept of a portal shall be seen abstract. It also includes </w:t>
        </w:r>
      </w:ins>
      <w:ins w:id="73" w:author="Nils Tekampe" w:date="2017-04-01T16:11:00Z">
        <w:r>
          <w:rPr>
            <w:lang w:val="en-US"/>
          </w:rPr>
          <w:t>applications</w:t>
        </w:r>
      </w:ins>
      <w:ins w:id="74" w:author="Nils Tekampe" w:date="2017-04-01T16:10:00Z">
        <w:r>
          <w:rPr>
            <w:lang w:val="en-US"/>
          </w:rPr>
          <w:t xml:space="preserve">, services, </w:t>
        </w:r>
      </w:ins>
      <w:ins w:id="75" w:author="Nils Tekampe" w:date="2017-04-01T16:11:00Z">
        <w:r>
          <w:rPr>
            <w:lang w:val="en-US"/>
          </w:rPr>
          <w:t xml:space="preserve">… protected by the TOE. </w:t>
        </w:r>
      </w:ins>
    </w:p>
  </w:footnote>
  <w:footnote w:id="2">
    <w:p w14:paraId="5DB25CEB" w14:textId="77777777" w:rsidR="00EB74CE" w:rsidRDefault="00F5177C">
      <w:pPr>
        <w:pStyle w:val="Funotentext"/>
        <w:pBdr>
          <w:top w:val="none" w:sz="0" w:space="0" w:color="auto"/>
          <w:left w:val="none" w:sz="0" w:space="0" w:color="auto"/>
          <w:bottom w:val="none" w:sz="0" w:space="0" w:color="auto"/>
          <w:right w:val="none" w:sz="0" w:space="0" w:color="auto"/>
          <w:between w:val="none" w:sz="0" w:space="0" w:color="auto"/>
        </w:pBdr>
        <w:rPr>
          <w:lang w:val="en-US"/>
        </w:rPr>
      </w:pPr>
      <w:r>
        <w:rPr>
          <w:rStyle w:val="Funotenzeichen"/>
        </w:rPr>
        <w:footnoteRef/>
      </w:r>
      <w:r>
        <w:rPr>
          <w:lang w:val="en-US"/>
        </w:rPr>
        <w:t xml:space="preserve"> In case no sensor is part of the TOE, this part of the objective shall be considered fulfilled. </w:t>
      </w:r>
    </w:p>
  </w:footnote>
  <w:footnote w:id="3">
    <w:p w14:paraId="1EA387B4" w14:textId="77777777" w:rsidR="00EB74CE" w:rsidRDefault="00F5177C">
      <w:pPr>
        <w:pStyle w:val="Funotentext"/>
        <w:pBdr>
          <w:top w:val="none" w:sz="0" w:space="0" w:color="auto"/>
          <w:left w:val="none" w:sz="0" w:space="0" w:color="auto"/>
          <w:bottom w:val="none" w:sz="0" w:space="0" w:color="auto"/>
          <w:right w:val="none" w:sz="0" w:space="0" w:color="auto"/>
          <w:between w:val="none" w:sz="0" w:space="0" w:color="auto"/>
        </w:pBdr>
        <w:rPr>
          <w:lang w:val="en-US"/>
        </w:rPr>
      </w:pPr>
      <w:ins w:id="170" w:author="Nils Tekampe" w:date="2017-03-31T10:28:00Z">
        <w:r>
          <w:rPr>
            <w:rStyle w:val="Funotenzeichen"/>
          </w:rPr>
          <w:footnoteRef/>
        </w:r>
        <w:r>
          <w:rPr>
            <w:lang w:val="en-US"/>
            <w:rPrChange w:id="171" w:author="Nils Tekampe" w:date="2017-03-31T10:29:00Z">
              <w:rPr/>
            </w:rPrChange>
          </w:rPr>
          <w:t xml:space="preserve"> It is the concept of this PP that concrete values for security relevant error rates shall n</w:t>
        </w:r>
        <w:r>
          <w:rPr>
            <w:lang w:val="en-US"/>
          </w:rPr>
          <w:t>ot be defined in the PP/ST.</w:t>
        </w:r>
        <w:r>
          <w:rPr>
            <w:lang w:val="en-US"/>
          </w:rPr>
          <w:t xml:space="preserve"> Ins</w:t>
        </w:r>
      </w:ins>
      <w:ins w:id="172" w:author="Nils Tekampe" w:date="2017-03-31T10:29:00Z">
        <w:r>
          <w:rPr>
            <w:lang w:val="en-US"/>
          </w:rPr>
          <w:t xml:space="preserve">tead, such concrete values should be defined in the corresponding methodology documents. </w:t>
        </w:r>
      </w:ins>
    </w:p>
  </w:footnote>
  <w:footnote w:id="4">
    <w:p w14:paraId="0299C030" w14:textId="77777777" w:rsidR="00EB74CE" w:rsidRDefault="00F5177C">
      <w:pPr>
        <w:pStyle w:val="Funotentext"/>
        <w:pBdr>
          <w:top w:val="none" w:sz="0" w:space="0" w:color="auto"/>
          <w:left w:val="none" w:sz="0" w:space="0" w:color="auto"/>
          <w:bottom w:val="none" w:sz="0" w:space="0" w:color="auto"/>
          <w:right w:val="none" w:sz="0" w:space="0" w:color="auto"/>
          <w:between w:val="none" w:sz="0" w:space="0" w:color="auto"/>
        </w:pBdr>
        <w:rPr>
          <w:lang w:val="en-US"/>
        </w:rPr>
      </w:pPr>
      <w:ins w:id="174" w:author="Nils Tekampe" w:date="2017-03-31T10:37:00Z">
        <w:r>
          <w:rPr>
            <w:rStyle w:val="Funotenzeichen"/>
          </w:rPr>
          <w:footnoteRef/>
        </w:r>
        <w:r>
          <w:rPr>
            <w:lang w:val="en-US"/>
            <w:rPrChange w:id="175" w:author="Nils Tekampe" w:date="2017-03-31T10:38:00Z">
              <w:rPr/>
            </w:rPrChange>
          </w:rPr>
          <w:t xml:space="preserve"> The relationship between the TOE and its environment is pretty complex in this point and des</w:t>
        </w:r>
        <w:r>
          <w:rPr>
            <w:lang w:val="en-US"/>
          </w:rPr>
          <w:t xml:space="preserve">erves some further explanation: </w:t>
        </w:r>
        <w:proofErr w:type="spellStart"/>
        <w:proofErr w:type="gramStart"/>
        <w:r>
          <w:rPr>
            <w:lang w:val="en-US"/>
          </w:rPr>
          <w:t>A.Environment</w:t>
        </w:r>
        <w:proofErr w:type="spellEnd"/>
        <w:proofErr w:type="gramEnd"/>
        <w:r>
          <w:rPr>
            <w:lang w:val="en-US"/>
          </w:rPr>
          <w:t xml:space="preserve"> </w:t>
        </w:r>
      </w:ins>
      <w:ins w:id="176" w:author="Nils Tekampe" w:date="2017-04-01T16:03:00Z">
        <w:r>
          <w:rPr>
            <w:lang w:val="en-US"/>
          </w:rPr>
          <w:t>does not pose an absolute protection for the TOE to be provided by the environment. I</w:t>
        </w:r>
      </w:ins>
      <w:ins w:id="177" w:author="Nils Tekampe" w:date="2017-04-01T16:04:00Z">
        <w:r>
          <w:rPr>
            <w:lang w:val="en-US"/>
          </w:rPr>
          <w:t xml:space="preserve">t provides a level of protection, in which complex attacks may not be possible. However, simple and </w:t>
        </w:r>
        <w:proofErr w:type="spellStart"/>
        <w:r>
          <w:rPr>
            <w:lang w:val="en-US"/>
          </w:rPr>
          <w:t>unobstrusive</w:t>
        </w:r>
        <w:proofErr w:type="spellEnd"/>
        <w:r>
          <w:rPr>
            <w:lang w:val="en-US"/>
          </w:rPr>
          <w:t xml:space="preserve"> attacks can still be performed. Such attacks are described</w:t>
        </w:r>
        <w:r>
          <w:rPr>
            <w:lang w:val="en-US"/>
          </w:rPr>
          <w:t xml:space="preserve"> in </w:t>
        </w:r>
      </w:ins>
      <w:proofErr w:type="spellStart"/>
      <w:proofErr w:type="gramStart"/>
      <w:ins w:id="178" w:author="Nils Tekampe" w:date="2017-04-01T16:05:00Z">
        <w:r>
          <w:rPr>
            <w:lang w:val="en-US"/>
          </w:rPr>
          <w:t>T.General</w:t>
        </w:r>
        <w:proofErr w:type="spellEnd"/>
        <w:proofErr w:type="gramEnd"/>
        <w:r>
          <w:rPr>
            <w:lang w:val="en-US"/>
          </w:rPr>
          <w:t xml:space="preserve"> and have to be countered by the TOE itself as required by this objective. </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4" w:type="dxa"/>
      <w:tblInd w:w="-573" w:type="dxa"/>
      <w:tblBorders>
        <w:bottom w:val="single" w:sz="4" w:space="0" w:color="000000"/>
      </w:tblBorders>
      <w:tblLook w:val="00A0" w:firstRow="1" w:lastRow="0" w:firstColumn="1" w:lastColumn="0" w:noHBand="0" w:noVBand="0"/>
    </w:tblPr>
    <w:tblGrid>
      <w:gridCol w:w="5172"/>
      <w:gridCol w:w="5172"/>
    </w:tblGrid>
    <w:tr w:rsidR="00EB74CE" w14:paraId="01D45CD1" w14:textId="77777777">
      <w:trPr>
        <w:trHeight w:val="371"/>
      </w:trPr>
      <w:tc>
        <w:tcPr>
          <w:tcW w:w="5172" w:type="dxa"/>
          <w:tcBorders>
            <w:bottom w:val="single" w:sz="4" w:space="0" w:color="000000"/>
          </w:tcBorders>
          <w:vAlign w:val="bottom"/>
        </w:tcPr>
        <w:p w14:paraId="6608E080" w14:textId="77777777" w:rsidR="00EB74CE" w:rsidRDefault="00F5177C">
          <w:pPr>
            <w:pStyle w:val="Kopfzeile"/>
            <w:pBdr>
              <w:top w:val="none" w:sz="0" w:space="0" w:color="auto"/>
              <w:left w:val="none" w:sz="0" w:space="0" w:color="auto"/>
              <w:bottom w:val="none" w:sz="0" w:space="0" w:color="auto"/>
              <w:right w:val="none" w:sz="0" w:space="0" w:color="auto"/>
              <w:between w:val="none" w:sz="0" w:space="0" w:color="auto"/>
            </w:pBdr>
            <w:rPr>
              <w:rFonts w:ascii="Concourse C4" w:hAnsi="Concourse C4"/>
            </w:rPr>
          </w:pPr>
          <w:r>
            <w:rPr>
              <w:rFonts w:ascii="Concourse C4" w:hAnsi="Concourse C4"/>
            </w:rPr>
            <w:t xml:space="preserve">Security Problem Definition </w:t>
          </w:r>
        </w:p>
      </w:tc>
      <w:tc>
        <w:tcPr>
          <w:tcW w:w="5172" w:type="dxa"/>
          <w:tcBorders>
            <w:bottom w:val="single" w:sz="4" w:space="0" w:color="000000"/>
          </w:tcBorders>
        </w:tcPr>
        <w:p w14:paraId="7D996C15" w14:textId="77777777" w:rsidR="00EB74CE" w:rsidRDefault="00EB74CE">
          <w:pPr>
            <w:pStyle w:val="Kopfzeile"/>
            <w:pBdr>
              <w:top w:val="none" w:sz="0" w:space="0" w:color="auto"/>
              <w:left w:val="none" w:sz="0" w:space="0" w:color="auto"/>
              <w:bottom w:val="none" w:sz="0" w:space="0" w:color="auto"/>
              <w:right w:val="none" w:sz="0" w:space="0" w:color="auto"/>
              <w:between w:val="none" w:sz="0" w:space="0" w:color="auto"/>
            </w:pBdr>
          </w:pPr>
        </w:p>
      </w:tc>
    </w:tr>
  </w:tbl>
  <w:p w14:paraId="4AF962B7" w14:textId="77777777" w:rsidR="00EB74CE" w:rsidRDefault="00F5177C">
    <w:pPr>
      <w:pStyle w:val="Kopfzeile"/>
      <w:pBdr>
        <w:top w:val="none" w:sz="0" w:space="0" w:color="auto"/>
        <w:left w:val="none" w:sz="0" w:space="0" w:color="auto"/>
        <w:bottom w:val="none" w:sz="0" w:space="0" w:color="auto"/>
        <w:right w:val="none" w:sz="0" w:space="0" w:color="auto"/>
        <w:between w:val="none" w:sz="0" w:space="0" w:color="auto"/>
      </w:pBdr>
    </w:pPr>
    <w:r>
      <w:rPr>
        <w:noProof/>
      </w:rPr>
      <mc:AlternateContent>
        <mc:Choice Requires="wps">
          <w:drawing>
            <wp:anchor distT="0" distB="0" distL="114300" distR="114300" simplePos="0" relativeHeight="251660288" behindDoc="0" locked="0" layoutInCell="1" allowOverlap="1">
              <wp:simplePos x="0" y="0"/>
              <wp:positionH relativeFrom="column">
                <wp:posOffset>4864096</wp:posOffset>
              </wp:positionH>
              <wp:positionV relativeFrom="paragraph">
                <wp:posOffset>-461641</wp:posOffset>
              </wp:positionV>
              <wp:extent cx="1308735" cy="402588"/>
              <wp:effectExtent l="0" t="0" r="0" b="0"/>
              <wp:wrapNone/>
              <wp:docPr id="1" name="Freihand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8735" cy="402590"/>
                      </a:xfrm>
                      <a:custGeom>
                        <a:avLst/>
                        <a:gdLst>
                          <a:gd name="gd0" fmla="val 65536"/>
                          <a:gd name="gd1" fmla="?: 1 1 0"/>
                          <a:gd name="gd2" fmla="+- gd1 1 0"/>
                          <a:gd name="gd3" fmla="+- 0 0 gd2"/>
                          <a:gd name="gd4" fmla="*/ gd3 1 2"/>
                          <a:gd name="gd5" fmla="*/ gd4 21600 21600"/>
                          <a:gd name="gd6" fmla="*/ gd4 21600 21600"/>
                          <a:gd name="gd7" fmla="+- gd1 0 1"/>
                          <a:gd name="gd8" fmla="*/ gd7 1 2"/>
                          <a:gd name="gd9" fmla="*/ gd8 21600 21600"/>
                          <a:gd name="gd10" fmla="+- gd9 21600 0"/>
                          <a:gd name="gd11" fmla="*/ gd8 21600 21600"/>
                          <a:gd name="gd12" fmla="+- gd11 21600 0"/>
                          <a:gd name="gd13" fmla="val gd5"/>
                          <a:gd name="gd14" fmla="val gd6"/>
                          <a:gd name="gd15" fmla="val gd5"/>
                          <a:gd name="gd16" fmla="val gd12"/>
                          <a:gd name="gd17" fmla="val gd10"/>
                          <a:gd name="gd18" fmla="val gd12"/>
                          <a:gd name="gd19" fmla="val gd10"/>
                          <a:gd name="gd20" fmla="val gd6"/>
                          <a:gd name="gd21" fmla="*/ w 0 21600"/>
                          <a:gd name="gd22" fmla="*/ h 0 21600"/>
                          <a:gd name="gd23" fmla="*/ w 21600 21600"/>
                          <a:gd name="gd24" fmla="*/ h 21600 21600"/>
                        </a:gdLst>
                        <a:ahLst/>
                        <a:cxnLst/>
                        <a:rect l="gd21" t="gd22" r="gd23" b="gd24"/>
                        <a:pathLst>
                          <a:path w="21600" h="21600" extrusionOk="0">
                            <a:moveTo>
                              <a:pt x="gd13" y="gd14"/>
                            </a:moveTo>
                            <a:lnTo>
                              <a:pt x="gd15" y="gd16"/>
                            </a:lnTo>
                            <a:lnTo>
                              <a:pt x="gd17" y="gd18"/>
                            </a:lnTo>
                            <a:lnTo>
                              <a:pt x="gd19" y="gd20"/>
                            </a:lnTo>
                            <a:close/>
                          </a:path>
                          <a:path w="21600" h="21600" extrusionOk="0"/>
                        </a:pathLst>
                      </a:custGeom>
                      <a:blipFill>
                        <a:blip r:embed="rId1"/>
                        <a:stretch/>
                      </a:blipFill>
                      <a:ln>
                        <a:noFill/>
                      </a:ln>
                    </wps:spPr>
                    <wps:bodyPr rot="0">
                      <a:prstTxWarp prst="textNoShape">
                        <a:avLst/>
                      </a:prstTxWarp>
                      <a:noAutofit/>
                    </wps:bodyPr>
                  </wps:wsp>
                </a:graphicData>
              </a:graphic>
            </wp:anchor>
          </w:drawing>
        </mc:Choice>
        <mc:Fallback>
          <w:pict>
            <v:shape id="shape 0" o:spid="_x0_s0" style="position:absolute;mso-wrap-distance-left:9.0pt;mso-wrap-distance-top:0.0pt;mso-wrap-distance-right:9.0pt;mso-wrap-distance-bottom:0.0pt;z-index:251660288;mso-position-horizontal-relative:text;margin-left:383.0pt;mso-position-horizontal:absolute;mso-position-vertical-relative:text;margin-top:-36.3pt;mso-position-vertical:absolute;width:103.0pt;height:31.7pt;" coordsize="1" path="m-4,0l-4,99999l100000,99999l100000,0xnfenfe">
              <v:path textboxrect="0,0,100000,99999"/>
              <v:fill r:id="rId2" o:title="" type="fram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1CBD"/>
    <w:multiLevelType w:val="hybridMultilevel"/>
    <w:tmpl w:val="607006F8"/>
    <w:lvl w:ilvl="0" w:tplc="CD027610">
      <w:start w:val="1"/>
      <w:numFmt w:val="bullet"/>
      <w:lvlText w:val=""/>
      <w:lvlJc w:val="left"/>
      <w:pPr>
        <w:ind w:left="720" w:hanging="356"/>
      </w:pPr>
      <w:rPr>
        <w:rFonts w:ascii="Symbol" w:hAnsi="Symbol" w:hint="default"/>
      </w:rPr>
    </w:lvl>
    <w:lvl w:ilvl="1" w:tplc="C0BC981A">
      <w:start w:val="1"/>
      <w:numFmt w:val="bullet"/>
      <w:lvlText w:val="o"/>
      <w:lvlJc w:val="left"/>
      <w:pPr>
        <w:ind w:left="1440" w:hanging="356"/>
      </w:pPr>
      <w:rPr>
        <w:rFonts w:ascii="Courier New" w:hAnsi="Courier New" w:hint="default"/>
      </w:rPr>
    </w:lvl>
    <w:lvl w:ilvl="2" w:tplc="88AC907C">
      <w:start w:val="1"/>
      <w:numFmt w:val="bullet"/>
      <w:lvlText w:val=""/>
      <w:lvlJc w:val="left"/>
      <w:pPr>
        <w:ind w:left="2160" w:hanging="356"/>
      </w:pPr>
      <w:rPr>
        <w:rFonts w:ascii="Wingdings" w:hAnsi="Wingdings" w:hint="default"/>
      </w:rPr>
    </w:lvl>
    <w:lvl w:ilvl="3" w:tplc="8CD8DED8">
      <w:start w:val="1"/>
      <w:numFmt w:val="bullet"/>
      <w:lvlText w:val=""/>
      <w:lvlJc w:val="left"/>
      <w:pPr>
        <w:ind w:left="2880" w:hanging="356"/>
      </w:pPr>
      <w:rPr>
        <w:rFonts w:ascii="Symbol" w:hAnsi="Symbol" w:hint="default"/>
      </w:rPr>
    </w:lvl>
    <w:lvl w:ilvl="4" w:tplc="8EC0CEDA">
      <w:start w:val="1"/>
      <w:numFmt w:val="bullet"/>
      <w:lvlText w:val="o"/>
      <w:lvlJc w:val="left"/>
      <w:pPr>
        <w:ind w:left="3600" w:hanging="356"/>
      </w:pPr>
      <w:rPr>
        <w:rFonts w:ascii="Courier New" w:hAnsi="Courier New" w:hint="default"/>
      </w:rPr>
    </w:lvl>
    <w:lvl w:ilvl="5" w:tplc="3ED2808C">
      <w:start w:val="1"/>
      <w:numFmt w:val="bullet"/>
      <w:lvlText w:val=""/>
      <w:lvlJc w:val="left"/>
      <w:pPr>
        <w:ind w:left="4320" w:hanging="356"/>
      </w:pPr>
      <w:rPr>
        <w:rFonts w:ascii="Wingdings" w:hAnsi="Wingdings" w:hint="default"/>
      </w:rPr>
    </w:lvl>
    <w:lvl w:ilvl="6" w:tplc="E56CF0E0">
      <w:start w:val="1"/>
      <w:numFmt w:val="bullet"/>
      <w:lvlText w:val=""/>
      <w:lvlJc w:val="left"/>
      <w:pPr>
        <w:ind w:left="5040" w:hanging="356"/>
      </w:pPr>
      <w:rPr>
        <w:rFonts w:ascii="Symbol" w:hAnsi="Symbol" w:hint="default"/>
      </w:rPr>
    </w:lvl>
    <w:lvl w:ilvl="7" w:tplc="88A82DE8">
      <w:start w:val="1"/>
      <w:numFmt w:val="bullet"/>
      <w:lvlText w:val="o"/>
      <w:lvlJc w:val="left"/>
      <w:pPr>
        <w:ind w:left="5760" w:hanging="356"/>
      </w:pPr>
      <w:rPr>
        <w:rFonts w:ascii="Courier New" w:hAnsi="Courier New" w:hint="default"/>
      </w:rPr>
    </w:lvl>
    <w:lvl w:ilvl="8" w:tplc="64465242">
      <w:start w:val="1"/>
      <w:numFmt w:val="bullet"/>
      <w:lvlText w:val=""/>
      <w:lvlJc w:val="left"/>
      <w:pPr>
        <w:ind w:left="6480" w:hanging="356"/>
      </w:pPr>
      <w:rPr>
        <w:rFonts w:ascii="Wingdings" w:hAnsi="Wingdings" w:hint="default"/>
      </w:rPr>
    </w:lvl>
  </w:abstractNum>
  <w:abstractNum w:abstractNumId="1">
    <w:nsid w:val="037D113B"/>
    <w:multiLevelType w:val="hybridMultilevel"/>
    <w:tmpl w:val="80BE8ABA"/>
    <w:lvl w:ilvl="0" w:tplc="861EC6F6">
      <w:start w:val="1"/>
      <w:numFmt w:val="bullet"/>
      <w:lvlText w:val=""/>
      <w:lvlJc w:val="left"/>
      <w:pPr>
        <w:ind w:left="777" w:hanging="353"/>
      </w:pPr>
      <w:rPr>
        <w:rFonts w:ascii="Symbol" w:hAnsi="Symbol" w:hint="default"/>
      </w:rPr>
    </w:lvl>
    <w:lvl w:ilvl="1" w:tplc="4FBA27FA">
      <w:start w:val="1"/>
      <w:numFmt w:val="bullet"/>
      <w:lvlText w:val="o"/>
      <w:lvlJc w:val="left"/>
      <w:pPr>
        <w:ind w:left="1497" w:hanging="353"/>
      </w:pPr>
      <w:rPr>
        <w:rFonts w:ascii="Courier New" w:hAnsi="Courier New" w:hint="default"/>
      </w:rPr>
    </w:lvl>
    <w:lvl w:ilvl="2" w:tplc="EED651F0">
      <w:start w:val="1"/>
      <w:numFmt w:val="bullet"/>
      <w:lvlText w:val=""/>
      <w:lvlJc w:val="left"/>
      <w:pPr>
        <w:ind w:left="2217" w:hanging="353"/>
      </w:pPr>
      <w:rPr>
        <w:rFonts w:ascii="Wingdings" w:hAnsi="Wingdings" w:hint="default"/>
      </w:rPr>
    </w:lvl>
    <w:lvl w:ilvl="3" w:tplc="D8968810">
      <w:start w:val="1"/>
      <w:numFmt w:val="bullet"/>
      <w:lvlText w:val=""/>
      <w:lvlJc w:val="left"/>
      <w:pPr>
        <w:ind w:left="2937" w:hanging="353"/>
      </w:pPr>
      <w:rPr>
        <w:rFonts w:ascii="Symbol" w:hAnsi="Symbol" w:hint="default"/>
      </w:rPr>
    </w:lvl>
    <w:lvl w:ilvl="4" w:tplc="47502916">
      <w:start w:val="1"/>
      <w:numFmt w:val="bullet"/>
      <w:lvlText w:val="o"/>
      <w:lvlJc w:val="left"/>
      <w:pPr>
        <w:ind w:left="3657" w:hanging="353"/>
      </w:pPr>
      <w:rPr>
        <w:rFonts w:ascii="Courier New" w:hAnsi="Courier New" w:hint="default"/>
      </w:rPr>
    </w:lvl>
    <w:lvl w:ilvl="5" w:tplc="8C5ACABC">
      <w:start w:val="1"/>
      <w:numFmt w:val="bullet"/>
      <w:lvlText w:val=""/>
      <w:lvlJc w:val="left"/>
      <w:pPr>
        <w:ind w:left="4377" w:hanging="353"/>
      </w:pPr>
      <w:rPr>
        <w:rFonts w:ascii="Wingdings" w:hAnsi="Wingdings" w:hint="default"/>
      </w:rPr>
    </w:lvl>
    <w:lvl w:ilvl="6" w:tplc="4A18089A">
      <w:start w:val="1"/>
      <w:numFmt w:val="bullet"/>
      <w:lvlText w:val=""/>
      <w:lvlJc w:val="left"/>
      <w:pPr>
        <w:ind w:left="5097" w:hanging="353"/>
      </w:pPr>
      <w:rPr>
        <w:rFonts w:ascii="Symbol" w:hAnsi="Symbol" w:hint="default"/>
      </w:rPr>
    </w:lvl>
    <w:lvl w:ilvl="7" w:tplc="3FE00230">
      <w:start w:val="1"/>
      <w:numFmt w:val="bullet"/>
      <w:lvlText w:val="o"/>
      <w:lvlJc w:val="left"/>
      <w:pPr>
        <w:ind w:left="5817" w:hanging="353"/>
      </w:pPr>
      <w:rPr>
        <w:rFonts w:ascii="Courier New" w:hAnsi="Courier New" w:hint="default"/>
      </w:rPr>
    </w:lvl>
    <w:lvl w:ilvl="8" w:tplc="64E412C6">
      <w:start w:val="1"/>
      <w:numFmt w:val="bullet"/>
      <w:lvlText w:val=""/>
      <w:lvlJc w:val="left"/>
      <w:pPr>
        <w:ind w:left="6537" w:hanging="353"/>
      </w:pPr>
      <w:rPr>
        <w:rFonts w:ascii="Wingdings" w:hAnsi="Wingdings" w:hint="default"/>
      </w:rPr>
    </w:lvl>
  </w:abstractNum>
  <w:abstractNum w:abstractNumId="2">
    <w:nsid w:val="231B0E7E"/>
    <w:multiLevelType w:val="hybridMultilevel"/>
    <w:tmpl w:val="561243F0"/>
    <w:lvl w:ilvl="0" w:tplc="9FE45E30">
      <w:start w:val="1"/>
      <w:numFmt w:val="bullet"/>
      <w:lvlText w:val=""/>
      <w:lvlJc w:val="left"/>
      <w:pPr>
        <w:ind w:left="720" w:hanging="356"/>
      </w:pPr>
      <w:rPr>
        <w:rFonts w:ascii="Symbol" w:hAnsi="Symbol" w:hint="default"/>
      </w:rPr>
    </w:lvl>
    <w:lvl w:ilvl="1" w:tplc="EC565A4E">
      <w:start w:val="1"/>
      <w:numFmt w:val="bullet"/>
      <w:lvlText w:val="o"/>
      <w:lvlJc w:val="left"/>
      <w:pPr>
        <w:ind w:left="1440" w:hanging="356"/>
      </w:pPr>
      <w:rPr>
        <w:rFonts w:ascii="Courier New" w:hAnsi="Courier New" w:hint="default"/>
      </w:rPr>
    </w:lvl>
    <w:lvl w:ilvl="2" w:tplc="E6A6355A">
      <w:start w:val="1"/>
      <w:numFmt w:val="bullet"/>
      <w:lvlText w:val=""/>
      <w:lvlJc w:val="left"/>
      <w:pPr>
        <w:ind w:left="2160" w:hanging="356"/>
      </w:pPr>
      <w:rPr>
        <w:rFonts w:ascii="Wingdings" w:hAnsi="Wingdings" w:hint="default"/>
      </w:rPr>
    </w:lvl>
    <w:lvl w:ilvl="3" w:tplc="26AAC6EC">
      <w:start w:val="1"/>
      <w:numFmt w:val="bullet"/>
      <w:lvlText w:val=""/>
      <w:lvlJc w:val="left"/>
      <w:pPr>
        <w:ind w:left="2880" w:hanging="356"/>
      </w:pPr>
      <w:rPr>
        <w:rFonts w:ascii="Symbol" w:hAnsi="Symbol" w:hint="default"/>
      </w:rPr>
    </w:lvl>
    <w:lvl w:ilvl="4" w:tplc="CF9AC83E">
      <w:start w:val="1"/>
      <w:numFmt w:val="bullet"/>
      <w:lvlText w:val="o"/>
      <w:lvlJc w:val="left"/>
      <w:pPr>
        <w:ind w:left="3600" w:hanging="356"/>
      </w:pPr>
      <w:rPr>
        <w:rFonts w:ascii="Courier New" w:hAnsi="Courier New" w:hint="default"/>
      </w:rPr>
    </w:lvl>
    <w:lvl w:ilvl="5" w:tplc="7E121708">
      <w:start w:val="1"/>
      <w:numFmt w:val="bullet"/>
      <w:lvlText w:val=""/>
      <w:lvlJc w:val="left"/>
      <w:pPr>
        <w:ind w:left="4320" w:hanging="356"/>
      </w:pPr>
      <w:rPr>
        <w:rFonts w:ascii="Wingdings" w:hAnsi="Wingdings" w:hint="default"/>
      </w:rPr>
    </w:lvl>
    <w:lvl w:ilvl="6" w:tplc="EE7C9062">
      <w:start w:val="1"/>
      <w:numFmt w:val="bullet"/>
      <w:lvlText w:val=""/>
      <w:lvlJc w:val="left"/>
      <w:pPr>
        <w:ind w:left="5040" w:hanging="356"/>
      </w:pPr>
      <w:rPr>
        <w:rFonts w:ascii="Symbol" w:hAnsi="Symbol" w:hint="default"/>
      </w:rPr>
    </w:lvl>
    <w:lvl w:ilvl="7" w:tplc="76702884">
      <w:start w:val="1"/>
      <w:numFmt w:val="bullet"/>
      <w:lvlText w:val="o"/>
      <w:lvlJc w:val="left"/>
      <w:pPr>
        <w:ind w:left="5760" w:hanging="356"/>
      </w:pPr>
      <w:rPr>
        <w:rFonts w:ascii="Courier New" w:hAnsi="Courier New" w:hint="default"/>
      </w:rPr>
    </w:lvl>
    <w:lvl w:ilvl="8" w:tplc="9E00CC2A">
      <w:start w:val="1"/>
      <w:numFmt w:val="bullet"/>
      <w:lvlText w:val=""/>
      <w:lvlJc w:val="left"/>
      <w:pPr>
        <w:ind w:left="6480" w:hanging="356"/>
      </w:pPr>
      <w:rPr>
        <w:rFonts w:ascii="Wingdings" w:hAnsi="Wingdings" w:hint="default"/>
      </w:rPr>
    </w:lvl>
  </w:abstractNum>
  <w:abstractNum w:abstractNumId="3">
    <w:nsid w:val="2A006DB2"/>
    <w:multiLevelType w:val="hybridMultilevel"/>
    <w:tmpl w:val="3C4CB306"/>
    <w:lvl w:ilvl="0" w:tplc="67FCA734">
      <w:start w:val="1"/>
      <w:numFmt w:val="bullet"/>
      <w:lvlText w:val=""/>
      <w:lvlJc w:val="left"/>
      <w:pPr>
        <w:ind w:left="777" w:hanging="353"/>
      </w:pPr>
      <w:rPr>
        <w:rFonts w:ascii="Symbol" w:hAnsi="Symbol" w:hint="default"/>
      </w:rPr>
    </w:lvl>
    <w:lvl w:ilvl="1" w:tplc="25CC8F06">
      <w:start w:val="1"/>
      <w:numFmt w:val="bullet"/>
      <w:lvlText w:val="o"/>
      <w:lvlJc w:val="left"/>
      <w:pPr>
        <w:ind w:left="1497" w:hanging="353"/>
      </w:pPr>
      <w:rPr>
        <w:rFonts w:ascii="Courier New" w:hAnsi="Courier New" w:hint="default"/>
      </w:rPr>
    </w:lvl>
    <w:lvl w:ilvl="2" w:tplc="741E1374">
      <w:start w:val="1"/>
      <w:numFmt w:val="bullet"/>
      <w:lvlText w:val=""/>
      <w:lvlJc w:val="left"/>
      <w:pPr>
        <w:ind w:left="2217" w:hanging="353"/>
      </w:pPr>
      <w:rPr>
        <w:rFonts w:ascii="Wingdings" w:hAnsi="Wingdings" w:hint="default"/>
      </w:rPr>
    </w:lvl>
    <w:lvl w:ilvl="3" w:tplc="928690C8">
      <w:start w:val="1"/>
      <w:numFmt w:val="bullet"/>
      <w:lvlText w:val=""/>
      <w:lvlJc w:val="left"/>
      <w:pPr>
        <w:ind w:left="2937" w:hanging="353"/>
      </w:pPr>
      <w:rPr>
        <w:rFonts w:ascii="Symbol" w:hAnsi="Symbol" w:hint="default"/>
      </w:rPr>
    </w:lvl>
    <w:lvl w:ilvl="4" w:tplc="AF363750">
      <w:start w:val="1"/>
      <w:numFmt w:val="bullet"/>
      <w:lvlText w:val="o"/>
      <w:lvlJc w:val="left"/>
      <w:pPr>
        <w:ind w:left="3657" w:hanging="353"/>
      </w:pPr>
      <w:rPr>
        <w:rFonts w:ascii="Courier New" w:hAnsi="Courier New" w:hint="default"/>
      </w:rPr>
    </w:lvl>
    <w:lvl w:ilvl="5" w:tplc="7480DCDE">
      <w:start w:val="1"/>
      <w:numFmt w:val="bullet"/>
      <w:lvlText w:val=""/>
      <w:lvlJc w:val="left"/>
      <w:pPr>
        <w:ind w:left="4377" w:hanging="353"/>
      </w:pPr>
      <w:rPr>
        <w:rFonts w:ascii="Wingdings" w:hAnsi="Wingdings" w:hint="default"/>
      </w:rPr>
    </w:lvl>
    <w:lvl w:ilvl="6" w:tplc="C34AA60E">
      <w:start w:val="1"/>
      <w:numFmt w:val="bullet"/>
      <w:lvlText w:val=""/>
      <w:lvlJc w:val="left"/>
      <w:pPr>
        <w:ind w:left="5097" w:hanging="353"/>
      </w:pPr>
      <w:rPr>
        <w:rFonts w:ascii="Symbol" w:hAnsi="Symbol" w:hint="default"/>
      </w:rPr>
    </w:lvl>
    <w:lvl w:ilvl="7" w:tplc="1B90A6C2">
      <w:start w:val="1"/>
      <w:numFmt w:val="bullet"/>
      <w:lvlText w:val="o"/>
      <w:lvlJc w:val="left"/>
      <w:pPr>
        <w:ind w:left="5817" w:hanging="353"/>
      </w:pPr>
      <w:rPr>
        <w:rFonts w:ascii="Courier New" w:hAnsi="Courier New" w:hint="default"/>
      </w:rPr>
    </w:lvl>
    <w:lvl w:ilvl="8" w:tplc="CF244830">
      <w:start w:val="1"/>
      <w:numFmt w:val="bullet"/>
      <w:lvlText w:val=""/>
      <w:lvlJc w:val="left"/>
      <w:pPr>
        <w:ind w:left="6537" w:hanging="353"/>
      </w:pPr>
      <w:rPr>
        <w:rFonts w:ascii="Wingdings" w:hAnsi="Wingdings" w:hint="default"/>
      </w:rPr>
    </w:lvl>
  </w:abstractNum>
  <w:abstractNum w:abstractNumId="4">
    <w:nsid w:val="421E3283"/>
    <w:multiLevelType w:val="hybridMultilevel"/>
    <w:tmpl w:val="F79EE924"/>
    <w:lvl w:ilvl="0" w:tplc="D12C29B8">
      <w:start w:val="1"/>
      <w:numFmt w:val="bullet"/>
      <w:lvlText w:val=""/>
      <w:lvlJc w:val="left"/>
      <w:pPr>
        <w:ind w:left="720" w:hanging="356"/>
      </w:pPr>
      <w:rPr>
        <w:rFonts w:ascii="Symbol" w:hAnsi="Symbol" w:hint="default"/>
      </w:rPr>
    </w:lvl>
    <w:lvl w:ilvl="1" w:tplc="046E2D8E">
      <w:start w:val="1"/>
      <w:numFmt w:val="bullet"/>
      <w:lvlText w:val="o"/>
      <w:lvlJc w:val="left"/>
      <w:pPr>
        <w:ind w:left="1440" w:hanging="356"/>
      </w:pPr>
      <w:rPr>
        <w:rFonts w:ascii="Courier New" w:hAnsi="Courier New" w:hint="default"/>
      </w:rPr>
    </w:lvl>
    <w:lvl w:ilvl="2" w:tplc="00F88158">
      <w:start w:val="1"/>
      <w:numFmt w:val="bullet"/>
      <w:lvlText w:val=""/>
      <w:lvlJc w:val="left"/>
      <w:pPr>
        <w:ind w:left="2160" w:hanging="356"/>
      </w:pPr>
      <w:rPr>
        <w:rFonts w:ascii="Wingdings" w:hAnsi="Wingdings" w:hint="default"/>
      </w:rPr>
    </w:lvl>
    <w:lvl w:ilvl="3" w:tplc="B5C83D2E">
      <w:start w:val="1"/>
      <w:numFmt w:val="bullet"/>
      <w:lvlText w:val=""/>
      <w:lvlJc w:val="left"/>
      <w:pPr>
        <w:ind w:left="2880" w:hanging="356"/>
      </w:pPr>
      <w:rPr>
        <w:rFonts w:ascii="Symbol" w:hAnsi="Symbol" w:hint="default"/>
      </w:rPr>
    </w:lvl>
    <w:lvl w:ilvl="4" w:tplc="73E46E54">
      <w:start w:val="1"/>
      <w:numFmt w:val="bullet"/>
      <w:lvlText w:val="o"/>
      <w:lvlJc w:val="left"/>
      <w:pPr>
        <w:ind w:left="3600" w:hanging="356"/>
      </w:pPr>
      <w:rPr>
        <w:rFonts w:ascii="Courier New" w:hAnsi="Courier New" w:hint="default"/>
      </w:rPr>
    </w:lvl>
    <w:lvl w:ilvl="5" w:tplc="060C75AA">
      <w:start w:val="1"/>
      <w:numFmt w:val="bullet"/>
      <w:lvlText w:val=""/>
      <w:lvlJc w:val="left"/>
      <w:pPr>
        <w:ind w:left="4320" w:hanging="356"/>
      </w:pPr>
      <w:rPr>
        <w:rFonts w:ascii="Wingdings" w:hAnsi="Wingdings" w:hint="default"/>
      </w:rPr>
    </w:lvl>
    <w:lvl w:ilvl="6" w:tplc="999C700A">
      <w:start w:val="1"/>
      <w:numFmt w:val="bullet"/>
      <w:lvlText w:val=""/>
      <w:lvlJc w:val="left"/>
      <w:pPr>
        <w:ind w:left="5040" w:hanging="356"/>
      </w:pPr>
      <w:rPr>
        <w:rFonts w:ascii="Symbol" w:hAnsi="Symbol" w:hint="default"/>
      </w:rPr>
    </w:lvl>
    <w:lvl w:ilvl="7" w:tplc="BDB65FA6">
      <w:start w:val="1"/>
      <w:numFmt w:val="bullet"/>
      <w:lvlText w:val="o"/>
      <w:lvlJc w:val="left"/>
      <w:pPr>
        <w:ind w:left="5760" w:hanging="356"/>
      </w:pPr>
      <w:rPr>
        <w:rFonts w:ascii="Courier New" w:hAnsi="Courier New" w:hint="default"/>
      </w:rPr>
    </w:lvl>
    <w:lvl w:ilvl="8" w:tplc="DBC6BFBA">
      <w:start w:val="1"/>
      <w:numFmt w:val="bullet"/>
      <w:lvlText w:val=""/>
      <w:lvlJc w:val="left"/>
      <w:pPr>
        <w:ind w:left="6480" w:hanging="356"/>
      </w:pPr>
      <w:rPr>
        <w:rFonts w:ascii="Wingdings" w:hAnsi="Wingdings" w:hint="default"/>
      </w:rPr>
    </w:lvl>
  </w:abstractNum>
  <w:abstractNum w:abstractNumId="5">
    <w:nsid w:val="45A769C3"/>
    <w:multiLevelType w:val="hybridMultilevel"/>
    <w:tmpl w:val="468268BC"/>
    <w:lvl w:ilvl="0" w:tplc="4A6A1C6A">
      <w:start w:val="1"/>
      <w:numFmt w:val="bullet"/>
      <w:lvlText w:val=""/>
      <w:lvlJc w:val="left"/>
      <w:pPr>
        <w:ind w:left="720" w:hanging="353"/>
      </w:pPr>
      <w:rPr>
        <w:rFonts w:ascii="Symbol" w:hAnsi="Symbol" w:hint="default"/>
      </w:rPr>
    </w:lvl>
    <w:lvl w:ilvl="1" w:tplc="5F5A52E8">
      <w:start w:val="1"/>
      <w:numFmt w:val="bullet"/>
      <w:lvlText w:val="o"/>
      <w:lvlJc w:val="left"/>
      <w:pPr>
        <w:ind w:left="1440" w:hanging="353"/>
      </w:pPr>
      <w:rPr>
        <w:rFonts w:ascii="Courier New" w:hAnsi="Courier New" w:hint="default"/>
      </w:rPr>
    </w:lvl>
    <w:lvl w:ilvl="2" w:tplc="245A0B7E">
      <w:start w:val="1"/>
      <w:numFmt w:val="bullet"/>
      <w:lvlText w:val=""/>
      <w:lvlJc w:val="left"/>
      <w:pPr>
        <w:ind w:left="2160" w:hanging="353"/>
      </w:pPr>
      <w:rPr>
        <w:rFonts w:ascii="Wingdings" w:hAnsi="Wingdings" w:hint="default"/>
      </w:rPr>
    </w:lvl>
    <w:lvl w:ilvl="3" w:tplc="1BF04E88">
      <w:start w:val="1"/>
      <w:numFmt w:val="bullet"/>
      <w:lvlText w:val=""/>
      <w:lvlJc w:val="left"/>
      <w:pPr>
        <w:ind w:left="2880" w:hanging="353"/>
      </w:pPr>
      <w:rPr>
        <w:rFonts w:ascii="Symbol" w:hAnsi="Symbol" w:hint="default"/>
      </w:rPr>
    </w:lvl>
    <w:lvl w:ilvl="4" w:tplc="490254AE">
      <w:start w:val="1"/>
      <w:numFmt w:val="bullet"/>
      <w:lvlText w:val="o"/>
      <w:lvlJc w:val="left"/>
      <w:pPr>
        <w:ind w:left="3600" w:hanging="353"/>
      </w:pPr>
      <w:rPr>
        <w:rFonts w:ascii="Courier New" w:hAnsi="Courier New" w:hint="default"/>
      </w:rPr>
    </w:lvl>
    <w:lvl w:ilvl="5" w:tplc="FF50529A">
      <w:start w:val="1"/>
      <w:numFmt w:val="bullet"/>
      <w:lvlText w:val=""/>
      <w:lvlJc w:val="left"/>
      <w:pPr>
        <w:ind w:left="4320" w:hanging="353"/>
      </w:pPr>
      <w:rPr>
        <w:rFonts w:ascii="Wingdings" w:hAnsi="Wingdings" w:hint="default"/>
      </w:rPr>
    </w:lvl>
    <w:lvl w:ilvl="6" w:tplc="52D6622E">
      <w:start w:val="1"/>
      <w:numFmt w:val="bullet"/>
      <w:lvlText w:val=""/>
      <w:lvlJc w:val="left"/>
      <w:pPr>
        <w:ind w:left="5040" w:hanging="353"/>
      </w:pPr>
      <w:rPr>
        <w:rFonts w:ascii="Symbol" w:hAnsi="Symbol" w:hint="default"/>
      </w:rPr>
    </w:lvl>
    <w:lvl w:ilvl="7" w:tplc="0018D922">
      <w:start w:val="1"/>
      <w:numFmt w:val="bullet"/>
      <w:lvlText w:val="o"/>
      <w:lvlJc w:val="left"/>
      <w:pPr>
        <w:ind w:left="5760" w:hanging="353"/>
      </w:pPr>
      <w:rPr>
        <w:rFonts w:ascii="Courier New" w:hAnsi="Courier New" w:hint="default"/>
      </w:rPr>
    </w:lvl>
    <w:lvl w:ilvl="8" w:tplc="91EA4F54">
      <w:start w:val="1"/>
      <w:numFmt w:val="bullet"/>
      <w:lvlText w:val=""/>
      <w:lvlJc w:val="left"/>
      <w:pPr>
        <w:ind w:left="6480" w:hanging="353"/>
      </w:pPr>
      <w:rPr>
        <w:rFonts w:ascii="Wingdings" w:hAnsi="Wingdings" w:hint="default"/>
      </w:rPr>
    </w:lvl>
  </w:abstractNum>
  <w:abstractNum w:abstractNumId="6">
    <w:nsid w:val="4F983934"/>
    <w:multiLevelType w:val="hybridMultilevel"/>
    <w:tmpl w:val="81040BD0"/>
    <w:lvl w:ilvl="0" w:tplc="A962B756">
      <w:start w:val="1"/>
      <w:numFmt w:val="bullet"/>
      <w:lvlText w:val=""/>
      <w:lvlJc w:val="left"/>
      <w:pPr>
        <w:ind w:left="720" w:hanging="356"/>
      </w:pPr>
      <w:rPr>
        <w:rFonts w:ascii="Symbol" w:hAnsi="Symbol" w:hint="default"/>
      </w:rPr>
    </w:lvl>
    <w:lvl w:ilvl="1" w:tplc="CC50CCE2">
      <w:start w:val="1"/>
      <w:numFmt w:val="bullet"/>
      <w:lvlText w:val="o"/>
      <w:lvlJc w:val="left"/>
      <w:pPr>
        <w:ind w:left="1440" w:hanging="356"/>
      </w:pPr>
      <w:rPr>
        <w:rFonts w:ascii="Courier New" w:hAnsi="Courier New" w:hint="default"/>
      </w:rPr>
    </w:lvl>
    <w:lvl w:ilvl="2" w:tplc="AD3093BE">
      <w:start w:val="1"/>
      <w:numFmt w:val="bullet"/>
      <w:lvlText w:val=""/>
      <w:lvlJc w:val="left"/>
      <w:pPr>
        <w:ind w:left="2160" w:hanging="356"/>
      </w:pPr>
      <w:rPr>
        <w:rFonts w:ascii="Wingdings" w:hAnsi="Wingdings" w:hint="default"/>
      </w:rPr>
    </w:lvl>
    <w:lvl w:ilvl="3" w:tplc="5AA2797C">
      <w:start w:val="1"/>
      <w:numFmt w:val="bullet"/>
      <w:lvlText w:val=""/>
      <w:lvlJc w:val="left"/>
      <w:pPr>
        <w:ind w:left="2880" w:hanging="356"/>
      </w:pPr>
      <w:rPr>
        <w:rFonts w:ascii="Symbol" w:hAnsi="Symbol" w:hint="default"/>
      </w:rPr>
    </w:lvl>
    <w:lvl w:ilvl="4" w:tplc="11565CAE">
      <w:start w:val="1"/>
      <w:numFmt w:val="bullet"/>
      <w:lvlText w:val="o"/>
      <w:lvlJc w:val="left"/>
      <w:pPr>
        <w:ind w:left="3600" w:hanging="356"/>
      </w:pPr>
      <w:rPr>
        <w:rFonts w:ascii="Courier New" w:hAnsi="Courier New" w:hint="default"/>
      </w:rPr>
    </w:lvl>
    <w:lvl w:ilvl="5" w:tplc="EA66D18C">
      <w:start w:val="1"/>
      <w:numFmt w:val="bullet"/>
      <w:lvlText w:val=""/>
      <w:lvlJc w:val="left"/>
      <w:pPr>
        <w:ind w:left="4320" w:hanging="356"/>
      </w:pPr>
      <w:rPr>
        <w:rFonts w:ascii="Wingdings" w:hAnsi="Wingdings" w:hint="default"/>
      </w:rPr>
    </w:lvl>
    <w:lvl w:ilvl="6" w:tplc="94309BAC">
      <w:start w:val="1"/>
      <w:numFmt w:val="bullet"/>
      <w:lvlText w:val=""/>
      <w:lvlJc w:val="left"/>
      <w:pPr>
        <w:ind w:left="5040" w:hanging="356"/>
      </w:pPr>
      <w:rPr>
        <w:rFonts w:ascii="Symbol" w:hAnsi="Symbol" w:hint="default"/>
      </w:rPr>
    </w:lvl>
    <w:lvl w:ilvl="7" w:tplc="A036EA40">
      <w:start w:val="1"/>
      <w:numFmt w:val="bullet"/>
      <w:lvlText w:val="o"/>
      <w:lvlJc w:val="left"/>
      <w:pPr>
        <w:ind w:left="5760" w:hanging="356"/>
      </w:pPr>
      <w:rPr>
        <w:rFonts w:ascii="Courier New" w:hAnsi="Courier New" w:hint="default"/>
      </w:rPr>
    </w:lvl>
    <w:lvl w:ilvl="8" w:tplc="22380844">
      <w:start w:val="1"/>
      <w:numFmt w:val="bullet"/>
      <w:lvlText w:val=""/>
      <w:lvlJc w:val="left"/>
      <w:pPr>
        <w:ind w:left="6480" w:hanging="356"/>
      </w:pPr>
      <w:rPr>
        <w:rFonts w:ascii="Wingdings" w:hAnsi="Wingdings" w:hint="default"/>
      </w:rPr>
    </w:lvl>
  </w:abstractNum>
  <w:abstractNum w:abstractNumId="7">
    <w:nsid w:val="50B74E38"/>
    <w:multiLevelType w:val="multilevel"/>
    <w:tmpl w:val="BEDA64DC"/>
    <w:lvl w:ilvl="0">
      <w:start w:val="1"/>
      <w:numFmt w:val="decimal"/>
      <w:pStyle w:val="berschrift1"/>
      <w:lvlText w:val="%1"/>
      <w:lvlJc w:val="left"/>
      <w:pPr>
        <w:ind w:left="432" w:hanging="425"/>
      </w:pPr>
      <w:rPr>
        <w:rFonts w:cs="Times New Roman"/>
      </w:rPr>
    </w:lvl>
    <w:lvl w:ilvl="1">
      <w:start w:val="1"/>
      <w:numFmt w:val="decimal"/>
      <w:pStyle w:val="berschrift2"/>
      <w:lvlText w:val="%1.%2"/>
      <w:lvlJc w:val="left"/>
      <w:pPr>
        <w:ind w:left="576" w:hanging="569"/>
      </w:pPr>
      <w:rPr>
        <w:rFonts w:cs="Times New Roman"/>
      </w:rPr>
    </w:lvl>
    <w:lvl w:ilvl="2">
      <w:start w:val="1"/>
      <w:numFmt w:val="decimal"/>
      <w:pStyle w:val="berschrift3"/>
      <w:lvlText w:val="%1.%2.%3"/>
      <w:lvlJc w:val="left"/>
      <w:pPr>
        <w:ind w:left="720" w:hanging="713"/>
      </w:pPr>
      <w:rPr>
        <w:rFonts w:cs="Times New Roman"/>
      </w:rPr>
    </w:lvl>
    <w:lvl w:ilvl="3">
      <w:start w:val="1"/>
      <w:numFmt w:val="decimal"/>
      <w:pStyle w:val="berschrift4"/>
      <w:lvlText w:val="%1.%2.%3.%4"/>
      <w:lvlJc w:val="left"/>
      <w:pPr>
        <w:ind w:left="864" w:hanging="857"/>
      </w:pPr>
      <w:rPr>
        <w:rFonts w:cs="Times New Roman"/>
      </w:rPr>
    </w:lvl>
    <w:lvl w:ilvl="4">
      <w:start w:val="1"/>
      <w:numFmt w:val="decimal"/>
      <w:pStyle w:val="berschrift5"/>
      <w:lvlText w:val="%1.%2.%3.%4.%5"/>
      <w:lvlJc w:val="left"/>
      <w:pPr>
        <w:ind w:left="1008" w:hanging="1001"/>
      </w:pPr>
      <w:rPr>
        <w:rFonts w:cs="Times New Roman"/>
      </w:rPr>
    </w:lvl>
    <w:lvl w:ilvl="5">
      <w:start w:val="1"/>
      <w:numFmt w:val="decimal"/>
      <w:lvlText w:val="%1.%2.%3.%4.%5.%6"/>
      <w:lvlJc w:val="left"/>
      <w:pPr>
        <w:ind w:left="1152" w:hanging="1145"/>
      </w:pPr>
      <w:rPr>
        <w:rFonts w:cs="Times New Roman"/>
      </w:rPr>
    </w:lvl>
    <w:lvl w:ilvl="6">
      <w:start w:val="1"/>
      <w:numFmt w:val="decimal"/>
      <w:lvlText w:val="%1.%2.%3.%4.%5.%6.%7"/>
      <w:lvlJc w:val="left"/>
      <w:pPr>
        <w:ind w:left="1296" w:hanging="1289"/>
      </w:pPr>
      <w:rPr>
        <w:rFonts w:cs="Times New Roman"/>
      </w:rPr>
    </w:lvl>
    <w:lvl w:ilvl="7">
      <w:start w:val="1"/>
      <w:numFmt w:val="decimal"/>
      <w:lvlText w:val="%1.%2.%3.%4.%5.%6.%7.%8"/>
      <w:lvlJc w:val="left"/>
      <w:pPr>
        <w:ind w:left="1440" w:hanging="1433"/>
      </w:pPr>
      <w:rPr>
        <w:rFonts w:cs="Times New Roman"/>
      </w:rPr>
    </w:lvl>
    <w:lvl w:ilvl="8">
      <w:start w:val="1"/>
      <w:numFmt w:val="decimal"/>
      <w:lvlText w:val="%1.%2.%3.%4.%5.%6.%7.%8.%9"/>
      <w:lvlJc w:val="left"/>
      <w:pPr>
        <w:ind w:left="1584" w:hanging="1577"/>
      </w:pPr>
      <w:rPr>
        <w:rFonts w:cs="Times New Roman"/>
      </w:rPr>
    </w:lvl>
  </w:abstractNum>
  <w:abstractNum w:abstractNumId="8">
    <w:nsid w:val="5C2F2EDB"/>
    <w:multiLevelType w:val="hybridMultilevel"/>
    <w:tmpl w:val="9E64DE56"/>
    <w:lvl w:ilvl="0" w:tplc="17EE4824">
      <w:start w:val="1"/>
      <w:numFmt w:val="bullet"/>
      <w:lvlText w:val=""/>
      <w:lvlJc w:val="left"/>
      <w:pPr>
        <w:ind w:left="720" w:hanging="356"/>
      </w:pPr>
      <w:rPr>
        <w:rFonts w:ascii="Symbol" w:hAnsi="Symbol" w:hint="default"/>
      </w:rPr>
    </w:lvl>
    <w:lvl w:ilvl="1" w:tplc="F4946004">
      <w:start w:val="1"/>
      <w:numFmt w:val="bullet"/>
      <w:lvlText w:val="o"/>
      <w:lvlJc w:val="left"/>
      <w:pPr>
        <w:ind w:left="1440" w:hanging="356"/>
      </w:pPr>
      <w:rPr>
        <w:rFonts w:ascii="Courier New" w:hAnsi="Courier New" w:hint="default"/>
      </w:rPr>
    </w:lvl>
    <w:lvl w:ilvl="2" w:tplc="12406998">
      <w:start w:val="1"/>
      <w:numFmt w:val="bullet"/>
      <w:lvlText w:val=""/>
      <w:lvlJc w:val="left"/>
      <w:pPr>
        <w:ind w:left="2160" w:hanging="356"/>
      </w:pPr>
      <w:rPr>
        <w:rFonts w:ascii="Wingdings" w:hAnsi="Wingdings" w:hint="default"/>
      </w:rPr>
    </w:lvl>
    <w:lvl w:ilvl="3" w:tplc="451E132C">
      <w:start w:val="1"/>
      <w:numFmt w:val="bullet"/>
      <w:lvlText w:val=""/>
      <w:lvlJc w:val="left"/>
      <w:pPr>
        <w:ind w:left="2880" w:hanging="356"/>
      </w:pPr>
      <w:rPr>
        <w:rFonts w:ascii="Symbol" w:hAnsi="Symbol" w:hint="default"/>
      </w:rPr>
    </w:lvl>
    <w:lvl w:ilvl="4" w:tplc="F1F838E0">
      <w:start w:val="1"/>
      <w:numFmt w:val="bullet"/>
      <w:lvlText w:val="o"/>
      <w:lvlJc w:val="left"/>
      <w:pPr>
        <w:ind w:left="3600" w:hanging="356"/>
      </w:pPr>
      <w:rPr>
        <w:rFonts w:ascii="Courier New" w:hAnsi="Courier New" w:hint="default"/>
      </w:rPr>
    </w:lvl>
    <w:lvl w:ilvl="5" w:tplc="44364A34">
      <w:start w:val="1"/>
      <w:numFmt w:val="bullet"/>
      <w:lvlText w:val=""/>
      <w:lvlJc w:val="left"/>
      <w:pPr>
        <w:ind w:left="4320" w:hanging="356"/>
      </w:pPr>
      <w:rPr>
        <w:rFonts w:ascii="Wingdings" w:hAnsi="Wingdings" w:hint="default"/>
      </w:rPr>
    </w:lvl>
    <w:lvl w:ilvl="6" w:tplc="FE025668">
      <w:start w:val="1"/>
      <w:numFmt w:val="bullet"/>
      <w:lvlText w:val=""/>
      <w:lvlJc w:val="left"/>
      <w:pPr>
        <w:ind w:left="5040" w:hanging="356"/>
      </w:pPr>
      <w:rPr>
        <w:rFonts w:ascii="Symbol" w:hAnsi="Symbol" w:hint="default"/>
      </w:rPr>
    </w:lvl>
    <w:lvl w:ilvl="7" w:tplc="3E86E90E">
      <w:start w:val="1"/>
      <w:numFmt w:val="bullet"/>
      <w:lvlText w:val="o"/>
      <w:lvlJc w:val="left"/>
      <w:pPr>
        <w:ind w:left="5760" w:hanging="356"/>
      </w:pPr>
      <w:rPr>
        <w:rFonts w:ascii="Courier New" w:hAnsi="Courier New" w:hint="default"/>
      </w:rPr>
    </w:lvl>
    <w:lvl w:ilvl="8" w:tplc="7F100782">
      <w:start w:val="1"/>
      <w:numFmt w:val="bullet"/>
      <w:lvlText w:val=""/>
      <w:lvlJc w:val="left"/>
      <w:pPr>
        <w:ind w:left="6480" w:hanging="356"/>
      </w:pPr>
      <w:rPr>
        <w:rFonts w:ascii="Wingdings" w:hAnsi="Wingdings" w:hint="default"/>
      </w:rPr>
    </w:lvl>
  </w:abstractNum>
  <w:abstractNum w:abstractNumId="9">
    <w:nsid w:val="5C5F62E7"/>
    <w:multiLevelType w:val="hybridMultilevel"/>
    <w:tmpl w:val="ED2AEEC0"/>
    <w:lvl w:ilvl="0" w:tplc="CD26A2B8">
      <w:start w:val="1"/>
      <w:numFmt w:val="bullet"/>
      <w:lvlText w:val=""/>
      <w:lvlJc w:val="left"/>
      <w:pPr>
        <w:ind w:left="720" w:hanging="355"/>
      </w:pPr>
      <w:rPr>
        <w:rFonts w:ascii="Symbol" w:hAnsi="Symbol" w:hint="default"/>
      </w:rPr>
    </w:lvl>
    <w:lvl w:ilvl="1" w:tplc="FB44FCB6">
      <w:start w:val="1"/>
      <w:numFmt w:val="bullet"/>
      <w:lvlText w:val="o"/>
      <w:lvlJc w:val="left"/>
      <w:pPr>
        <w:ind w:left="1440" w:hanging="355"/>
      </w:pPr>
      <w:rPr>
        <w:rFonts w:ascii="Courier New" w:hAnsi="Courier New" w:hint="default"/>
      </w:rPr>
    </w:lvl>
    <w:lvl w:ilvl="2" w:tplc="5872A342">
      <w:start w:val="1"/>
      <w:numFmt w:val="bullet"/>
      <w:lvlText w:val=""/>
      <w:lvlJc w:val="left"/>
      <w:pPr>
        <w:ind w:left="2160" w:hanging="355"/>
      </w:pPr>
      <w:rPr>
        <w:rFonts w:ascii="Wingdings" w:hAnsi="Wingdings" w:hint="default"/>
      </w:rPr>
    </w:lvl>
    <w:lvl w:ilvl="3" w:tplc="9AFC4228">
      <w:start w:val="1"/>
      <w:numFmt w:val="bullet"/>
      <w:lvlText w:val=""/>
      <w:lvlJc w:val="left"/>
      <w:pPr>
        <w:ind w:left="2880" w:hanging="355"/>
      </w:pPr>
      <w:rPr>
        <w:rFonts w:ascii="Symbol" w:hAnsi="Symbol" w:hint="default"/>
      </w:rPr>
    </w:lvl>
    <w:lvl w:ilvl="4" w:tplc="5EAA02D4">
      <w:start w:val="1"/>
      <w:numFmt w:val="bullet"/>
      <w:lvlText w:val="o"/>
      <w:lvlJc w:val="left"/>
      <w:pPr>
        <w:ind w:left="3600" w:hanging="355"/>
      </w:pPr>
      <w:rPr>
        <w:rFonts w:ascii="Courier New" w:hAnsi="Courier New" w:hint="default"/>
      </w:rPr>
    </w:lvl>
    <w:lvl w:ilvl="5" w:tplc="F306BAD2">
      <w:start w:val="1"/>
      <w:numFmt w:val="bullet"/>
      <w:lvlText w:val=""/>
      <w:lvlJc w:val="left"/>
      <w:pPr>
        <w:ind w:left="4320" w:hanging="355"/>
      </w:pPr>
      <w:rPr>
        <w:rFonts w:ascii="Wingdings" w:hAnsi="Wingdings" w:hint="default"/>
      </w:rPr>
    </w:lvl>
    <w:lvl w:ilvl="6" w:tplc="9EE08DC4">
      <w:start w:val="1"/>
      <w:numFmt w:val="bullet"/>
      <w:lvlText w:val=""/>
      <w:lvlJc w:val="left"/>
      <w:pPr>
        <w:ind w:left="5040" w:hanging="355"/>
      </w:pPr>
      <w:rPr>
        <w:rFonts w:ascii="Symbol" w:hAnsi="Symbol" w:hint="default"/>
      </w:rPr>
    </w:lvl>
    <w:lvl w:ilvl="7" w:tplc="1BBE993E">
      <w:start w:val="1"/>
      <w:numFmt w:val="bullet"/>
      <w:lvlText w:val="o"/>
      <w:lvlJc w:val="left"/>
      <w:pPr>
        <w:ind w:left="5760" w:hanging="355"/>
      </w:pPr>
      <w:rPr>
        <w:rFonts w:ascii="Courier New" w:hAnsi="Courier New" w:hint="default"/>
      </w:rPr>
    </w:lvl>
    <w:lvl w:ilvl="8" w:tplc="83E0C458">
      <w:start w:val="1"/>
      <w:numFmt w:val="bullet"/>
      <w:lvlText w:val=""/>
      <w:lvlJc w:val="left"/>
      <w:pPr>
        <w:ind w:left="6480" w:hanging="355"/>
      </w:pPr>
      <w:rPr>
        <w:rFonts w:ascii="Wingdings" w:hAnsi="Wingdings" w:hint="default"/>
      </w:rPr>
    </w:lvl>
  </w:abstractNum>
  <w:abstractNum w:abstractNumId="10">
    <w:nsid w:val="6CC16419"/>
    <w:multiLevelType w:val="hybridMultilevel"/>
    <w:tmpl w:val="A2C61EAC"/>
    <w:lvl w:ilvl="0" w:tplc="F8881554">
      <w:start w:val="1"/>
      <w:numFmt w:val="decimal"/>
      <w:lvlText w:val="%1)"/>
      <w:lvlJc w:val="left"/>
      <w:pPr>
        <w:ind w:left="720" w:hanging="356"/>
      </w:pPr>
      <w:rPr>
        <w:rFonts w:cs="Times New Roman" w:hint="default"/>
      </w:rPr>
    </w:lvl>
    <w:lvl w:ilvl="1" w:tplc="A7444EB8">
      <w:start w:val="1"/>
      <w:numFmt w:val="lowerLetter"/>
      <w:lvlText w:val="%2."/>
      <w:lvlJc w:val="left"/>
      <w:pPr>
        <w:ind w:left="1440" w:hanging="356"/>
      </w:pPr>
      <w:rPr>
        <w:rFonts w:cs="Times New Roman"/>
      </w:rPr>
    </w:lvl>
    <w:lvl w:ilvl="2" w:tplc="4EBE57C2">
      <w:start w:val="1"/>
      <w:numFmt w:val="lowerRoman"/>
      <w:lvlText w:val="%3."/>
      <w:lvlJc w:val="right"/>
      <w:pPr>
        <w:ind w:left="2160" w:hanging="176"/>
      </w:pPr>
      <w:rPr>
        <w:rFonts w:cs="Times New Roman"/>
      </w:rPr>
    </w:lvl>
    <w:lvl w:ilvl="3" w:tplc="FF8C2126">
      <w:start w:val="1"/>
      <w:numFmt w:val="decimal"/>
      <w:lvlText w:val="%4."/>
      <w:lvlJc w:val="left"/>
      <w:pPr>
        <w:ind w:left="2880" w:hanging="356"/>
      </w:pPr>
      <w:rPr>
        <w:rFonts w:cs="Times New Roman"/>
      </w:rPr>
    </w:lvl>
    <w:lvl w:ilvl="4" w:tplc="234A50CC">
      <w:start w:val="1"/>
      <w:numFmt w:val="lowerLetter"/>
      <w:lvlText w:val="%5."/>
      <w:lvlJc w:val="left"/>
      <w:pPr>
        <w:ind w:left="3600" w:hanging="356"/>
      </w:pPr>
      <w:rPr>
        <w:rFonts w:cs="Times New Roman"/>
      </w:rPr>
    </w:lvl>
    <w:lvl w:ilvl="5" w:tplc="3CE20594">
      <w:start w:val="1"/>
      <w:numFmt w:val="lowerRoman"/>
      <w:lvlText w:val="%6."/>
      <w:lvlJc w:val="right"/>
      <w:pPr>
        <w:ind w:left="4320" w:hanging="176"/>
      </w:pPr>
      <w:rPr>
        <w:rFonts w:cs="Times New Roman"/>
      </w:rPr>
    </w:lvl>
    <w:lvl w:ilvl="6" w:tplc="75CC8B9C">
      <w:start w:val="1"/>
      <w:numFmt w:val="decimal"/>
      <w:lvlText w:val="%7."/>
      <w:lvlJc w:val="left"/>
      <w:pPr>
        <w:ind w:left="5040" w:hanging="356"/>
      </w:pPr>
      <w:rPr>
        <w:rFonts w:cs="Times New Roman"/>
      </w:rPr>
    </w:lvl>
    <w:lvl w:ilvl="7" w:tplc="7F08C3AC">
      <w:start w:val="1"/>
      <w:numFmt w:val="lowerLetter"/>
      <w:lvlText w:val="%8."/>
      <w:lvlJc w:val="left"/>
      <w:pPr>
        <w:ind w:left="5760" w:hanging="356"/>
      </w:pPr>
      <w:rPr>
        <w:rFonts w:cs="Times New Roman"/>
      </w:rPr>
    </w:lvl>
    <w:lvl w:ilvl="8" w:tplc="3F0AE3D4">
      <w:start w:val="1"/>
      <w:numFmt w:val="lowerRoman"/>
      <w:lvlText w:val="%9."/>
      <w:lvlJc w:val="right"/>
      <w:pPr>
        <w:ind w:left="6480" w:hanging="176"/>
      </w:pPr>
      <w:rPr>
        <w:rFonts w:cs="Times New Roman"/>
      </w:rPr>
    </w:lvl>
  </w:abstractNum>
  <w:abstractNum w:abstractNumId="11">
    <w:nsid w:val="70646C09"/>
    <w:multiLevelType w:val="hybridMultilevel"/>
    <w:tmpl w:val="DE0E45E0"/>
    <w:lvl w:ilvl="0" w:tplc="1D26BCC0">
      <w:start w:val="1"/>
      <w:numFmt w:val="bullet"/>
      <w:lvlText w:val=""/>
      <w:lvlJc w:val="left"/>
      <w:pPr>
        <w:ind w:left="720" w:hanging="356"/>
      </w:pPr>
      <w:rPr>
        <w:rFonts w:ascii="Symbol" w:hAnsi="Symbol" w:hint="default"/>
      </w:rPr>
    </w:lvl>
    <w:lvl w:ilvl="1" w:tplc="8D7EAD98">
      <w:start w:val="1"/>
      <w:numFmt w:val="bullet"/>
      <w:lvlText w:val="o"/>
      <w:lvlJc w:val="left"/>
      <w:pPr>
        <w:ind w:left="1440" w:hanging="356"/>
      </w:pPr>
      <w:rPr>
        <w:rFonts w:ascii="Courier New" w:hAnsi="Courier New" w:hint="default"/>
      </w:rPr>
    </w:lvl>
    <w:lvl w:ilvl="2" w:tplc="36945EB2">
      <w:start w:val="1"/>
      <w:numFmt w:val="bullet"/>
      <w:lvlText w:val=""/>
      <w:lvlJc w:val="left"/>
      <w:pPr>
        <w:ind w:left="2160" w:hanging="356"/>
      </w:pPr>
      <w:rPr>
        <w:rFonts w:ascii="Wingdings" w:hAnsi="Wingdings" w:hint="default"/>
      </w:rPr>
    </w:lvl>
    <w:lvl w:ilvl="3" w:tplc="31E816DC">
      <w:start w:val="1"/>
      <w:numFmt w:val="bullet"/>
      <w:lvlText w:val=""/>
      <w:lvlJc w:val="left"/>
      <w:pPr>
        <w:ind w:left="2880" w:hanging="356"/>
      </w:pPr>
      <w:rPr>
        <w:rFonts w:ascii="Symbol" w:hAnsi="Symbol" w:hint="default"/>
      </w:rPr>
    </w:lvl>
    <w:lvl w:ilvl="4" w:tplc="51209CF8">
      <w:start w:val="1"/>
      <w:numFmt w:val="bullet"/>
      <w:lvlText w:val="o"/>
      <w:lvlJc w:val="left"/>
      <w:pPr>
        <w:ind w:left="3600" w:hanging="356"/>
      </w:pPr>
      <w:rPr>
        <w:rFonts w:ascii="Courier New" w:hAnsi="Courier New" w:hint="default"/>
      </w:rPr>
    </w:lvl>
    <w:lvl w:ilvl="5" w:tplc="71846E30">
      <w:start w:val="1"/>
      <w:numFmt w:val="bullet"/>
      <w:lvlText w:val=""/>
      <w:lvlJc w:val="left"/>
      <w:pPr>
        <w:ind w:left="4320" w:hanging="356"/>
      </w:pPr>
      <w:rPr>
        <w:rFonts w:ascii="Wingdings" w:hAnsi="Wingdings" w:hint="default"/>
      </w:rPr>
    </w:lvl>
    <w:lvl w:ilvl="6" w:tplc="B98E139A">
      <w:start w:val="1"/>
      <w:numFmt w:val="bullet"/>
      <w:lvlText w:val=""/>
      <w:lvlJc w:val="left"/>
      <w:pPr>
        <w:ind w:left="5040" w:hanging="356"/>
      </w:pPr>
      <w:rPr>
        <w:rFonts w:ascii="Symbol" w:hAnsi="Symbol" w:hint="default"/>
      </w:rPr>
    </w:lvl>
    <w:lvl w:ilvl="7" w:tplc="63AAFD54">
      <w:start w:val="1"/>
      <w:numFmt w:val="bullet"/>
      <w:lvlText w:val="o"/>
      <w:lvlJc w:val="left"/>
      <w:pPr>
        <w:ind w:left="5760" w:hanging="356"/>
      </w:pPr>
      <w:rPr>
        <w:rFonts w:ascii="Courier New" w:hAnsi="Courier New" w:hint="default"/>
      </w:rPr>
    </w:lvl>
    <w:lvl w:ilvl="8" w:tplc="37924B8C">
      <w:start w:val="1"/>
      <w:numFmt w:val="bullet"/>
      <w:lvlText w:val=""/>
      <w:lvlJc w:val="left"/>
      <w:pPr>
        <w:ind w:left="6480" w:hanging="356"/>
      </w:pPr>
      <w:rPr>
        <w:rFonts w:ascii="Wingdings" w:hAnsi="Wingdings" w:hint="default"/>
      </w:rPr>
    </w:lvl>
  </w:abstractNum>
  <w:abstractNum w:abstractNumId="12">
    <w:nsid w:val="7919127F"/>
    <w:multiLevelType w:val="hybridMultilevel"/>
    <w:tmpl w:val="80A6E9E2"/>
    <w:lvl w:ilvl="0" w:tplc="0C5C63C0">
      <w:start w:val="1"/>
      <w:numFmt w:val="bullet"/>
      <w:lvlText w:val=""/>
      <w:lvlJc w:val="left"/>
      <w:pPr>
        <w:ind w:left="720" w:hanging="353"/>
      </w:pPr>
      <w:rPr>
        <w:rFonts w:ascii="Symbol" w:hAnsi="Symbol" w:hint="default"/>
      </w:rPr>
    </w:lvl>
    <w:lvl w:ilvl="1" w:tplc="2752BAF4">
      <w:start w:val="1"/>
      <w:numFmt w:val="bullet"/>
      <w:lvlText w:val="o"/>
      <w:lvlJc w:val="left"/>
      <w:pPr>
        <w:ind w:left="1440" w:hanging="353"/>
      </w:pPr>
      <w:rPr>
        <w:rFonts w:ascii="Courier New" w:hAnsi="Courier New" w:hint="default"/>
      </w:rPr>
    </w:lvl>
    <w:lvl w:ilvl="2" w:tplc="BFAE2AF4">
      <w:start w:val="1"/>
      <w:numFmt w:val="bullet"/>
      <w:lvlText w:val=""/>
      <w:lvlJc w:val="left"/>
      <w:pPr>
        <w:ind w:left="2160" w:hanging="353"/>
      </w:pPr>
      <w:rPr>
        <w:rFonts w:ascii="Wingdings" w:hAnsi="Wingdings" w:hint="default"/>
      </w:rPr>
    </w:lvl>
    <w:lvl w:ilvl="3" w:tplc="3C806F14">
      <w:start w:val="1"/>
      <w:numFmt w:val="bullet"/>
      <w:lvlText w:val=""/>
      <w:lvlJc w:val="left"/>
      <w:pPr>
        <w:ind w:left="2880" w:hanging="353"/>
      </w:pPr>
      <w:rPr>
        <w:rFonts w:ascii="Symbol" w:hAnsi="Symbol" w:hint="default"/>
      </w:rPr>
    </w:lvl>
    <w:lvl w:ilvl="4" w:tplc="CA9AEC5A">
      <w:start w:val="1"/>
      <w:numFmt w:val="bullet"/>
      <w:lvlText w:val="o"/>
      <w:lvlJc w:val="left"/>
      <w:pPr>
        <w:ind w:left="3600" w:hanging="353"/>
      </w:pPr>
      <w:rPr>
        <w:rFonts w:ascii="Courier New" w:hAnsi="Courier New" w:hint="default"/>
      </w:rPr>
    </w:lvl>
    <w:lvl w:ilvl="5" w:tplc="D2C08E7C">
      <w:start w:val="1"/>
      <w:numFmt w:val="bullet"/>
      <w:lvlText w:val=""/>
      <w:lvlJc w:val="left"/>
      <w:pPr>
        <w:ind w:left="4320" w:hanging="353"/>
      </w:pPr>
      <w:rPr>
        <w:rFonts w:ascii="Wingdings" w:hAnsi="Wingdings" w:hint="default"/>
      </w:rPr>
    </w:lvl>
    <w:lvl w:ilvl="6" w:tplc="D1E60D94">
      <w:start w:val="1"/>
      <w:numFmt w:val="bullet"/>
      <w:lvlText w:val=""/>
      <w:lvlJc w:val="left"/>
      <w:pPr>
        <w:ind w:left="5040" w:hanging="353"/>
      </w:pPr>
      <w:rPr>
        <w:rFonts w:ascii="Symbol" w:hAnsi="Symbol" w:hint="default"/>
      </w:rPr>
    </w:lvl>
    <w:lvl w:ilvl="7" w:tplc="23A272D2">
      <w:start w:val="1"/>
      <w:numFmt w:val="bullet"/>
      <w:lvlText w:val="o"/>
      <w:lvlJc w:val="left"/>
      <w:pPr>
        <w:ind w:left="5760" w:hanging="353"/>
      </w:pPr>
      <w:rPr>
        <w:rFonts w:ascii="Courier New" w:hAnsi="Courier New" w:hint="default"/>
      </w:rPr>
    </w:lvl>
    <w:lvl w:ilvl="8" w:tplc="5A7EF36A">
      <w:start w:val="1"/>
      <w:numFmt w:val="bullet"/>
      <w:lvlText w:val=""/>
      <w:lvlJc w:val="left"/>
      <w:pPr>
        <w:ind w:left="6480" w:hanging="353"/>
      </w:pPr>
      <w:rPr>
        <w:rFonts w:ascii="Wingdings" w:hAnsi="Wingdings" w:hint="default"/>
      </w:rPr>
    </w:lvl>
  </w:abstractNum>
  <w:abstractNum w:abstractNumId="13">
    <w:nsid w:val="7A9B6686"/>
    <w:multiLevelType w:val="hybridMultilevel"/>
    <w:tmpl w:val="EA463DC8"/>
    <w:lvl w:ilvl="0" w:tplc="806EA274">
      <w:start w:val="1"/>
      <w:numFmt w:val="bullet"/>
      <w:lvlText w:val=""/>
      <w:lvlJc w:val="left"/>
      <w:pPr>
        <w:ind w:left="720" w:hanging="353"/>
      </w:pPr>
      <w:rPr>
        <w:rFonts w:ascii="Symbol" w:hAnsi="Symbol" w:hint="default"/>
      </w:rPr>
    </w:lvl>
    <w:lvl w:ilvl="1" w:tplc="E95E5BD6">
      <w:start w:val="1"/>
      <w:numFmt w:val="bullet"/>
      <w:lvlText w:val="o"/>
      <w:lvlJc w:val="left"/>
      <w:pPr>
        <w:ind w:left="1440" w:hanging="353"/>
      </w:pPr>
      <w:rPr>
        <w:rFonts w:ascii="Courier New" w:hAnsi="Courier New" w:hint="default"/>
      </w:rPr>
    </w:lvl>
    <w:lvl w:ilvl="2" w:tplc="A2AC4BCC">
      <w:start w:val="1"/>
      <w:numFmt w:val="bullet"/>
      <w:lvlText w:val=""/>
      <w:lvlJc w:val="left"/>
      <w:pPr>
        <w:ind w:left="2160" w:hanging="353"/>
      </w:pPr>
      <w:rPr>
        <w:rFonts w:ascii="Wingdings" w:hAnsi="Wingdings" w:hint="default"/>
      </w:rPr>
    </w:lvl>
    <w:lvl w:ilvl="3" w:tplc="5148B732">
      <w:start w:val="1"/>
      <w:numFmt w:val="bullet"/>
      <w:lvlText w:val=""/>
      <w:lvlJc w:val="left"/>
      <w:pPr>
        <w:ind w:left="2880" w:hanging="353"/>
      </w:pPr>
      <w:rPr>
        <w:rFonts w:ascii="Symbol" w:hAnsi="Symbol" w:hint="default"/>
      </w:rPr>
    </w:lvl>
    <w:lvl w:ilvl="4" w:tplc="7EE46A34">
      <w:start w:val="1"/>
      <w:numFmt w:val="bullet"/>
      <w:lvlText w:val="o"/>
      <w:lvlJc w:val="left"/>
      <w:pPr>
        <w:ind w:left="3600" w:hanging="353"/>
      </w:pPr>
      <w:rPr>
        <w:rFonts w:ascii="Courier New" w:hAnsi="Courier New" w:hint="default"/>
      </w:rPr>
    </w:lvl>
    <w:lvl w:ilvl="5" w:tplc="BCEC4A64">
      <w:start w:val="1"/>
      <w:numFmt w:val="bullet"/>
      <w:lvlText w:val=""/>
      <w:lvlJc w:val="left"/>
      <w:pPr>
        <w:ind w:left="4320" w:hanging="353"/>
      </w:pPr>
      <w:rPr>
        <w:rFonts w:ascii="Wingdings" w:hAnsi="Wingdings" w:hint="default"/>
      </w:rPr>
    </w:lvl>
    <w:lvl w:ilvl="6" w:tplc="4AF05536">
      <w:start w:val="1"/>
      <w:numFmt w:val="bullet"/>
      <w:lvlText w:val=""/>
      <w:lvlJc w:val="left"/>
      <w:pPr>
        <w:ind w:left="5040" w:hanging="353"/>
      </w:pPr>
      <w:rPr>
        <w:rFonts w:ascii="Symbol" w:hAnsi="Symbol" w:hint="default"/>
      </w:rPr>
    </w:lvl>
    <w:lvl w:ilvl="7" w:tplc="9030FB96">
      <w:start w:val="1"/>
      <w:numFmt w:val="bullet"/>
      <w:lvlText w:val="o"/>
      <w:lvlJc w:val="left"/>
      <w:pPr>
        <w:ind w:left="5760" w:hanging="353"/>
      </w:pPr>
      <w:rPr>
        <w:rFonts w:ascii="Courier New" w:hAnsi="Courier New" w:hint="default"/>
      </w:rPr>
    </w:lvl>
    <w:lvl w:ilvl="8" w:tplc="6ACA4564">
      <w:start w:val="1"/>
      <w:numFmt w:val="bullet"/>
      <w:lvlText w:val=""/>
      <w:lvlJc w:val="left"/>
      <w:pPr>
        <w:ind w:left="6480" w:hanging="353"/>
      </w:pPr>
      <w:rPr>
        <w:rFonts w:ascii="Wingdings" w:hAnsi="Wingdings" w:hint="default"/>
      </w:rPr>
    </w:lvl>
  </w:abstractNum>
  <w:abstractNum w:abstractNumId="14">
    <w:nsid w:val="7FDE4D6A"/>
    <w:multiLevelType w:val="hybridMultilevel"/>
    <w:tmpl w:val="303006E4"/>
    <w:lvl w:ilvl="0" w:tplc="ABEAA5A4">
      <w:start w:val="1"/>
      <w:numFmt w:val="bullet"/>
      <w:lvlText w:val=""/>
      <w:lvlJc w:val="left"/>
      <w:pPr>
        <w:ind w:left="720" w:hanging="356"/>
      </w:pPr>
      <w:rPr>
        <w:rFonts w:ascii="Symbol" w:hAnsi="Symbol" w:hint="default"/>
      </w:rPr>
    </w:lvl>
    <w:lvl w:ilvl="1" w:tplc="06B4A8F4">
      <w:start w:val="1"/>
      <w:numFmt w:val="bullet"/>
      <w:lvlText w:val="o"/>
      <w:lvlJc w:val="left"/>
      <w:pPr>
        <w:ind w:left="1440" w:hanging="356"/>
      </w:pPr>
      <w:rPr>
        <w:rFonts w:ascii="Courier New" w:hAnsi="Courier New" w:hint="default"/>
      </w:rPr>
    </w:lvl>
    <w:lvl w:ilvl="2" w:tplc="2F02CA42">
      <w:start w:val="1"/>
      <w:numFmt w:val="bullet"/>
      <w:lvlText w:val=""/>
      <w:lvlJc w:val="left"/>
      <w:pPr>
        <w:ind w:left="2160" w:hanging="356"/>
      </w:pPr>
      <w:rPr>
        <w:rFonts w:ascii="Wingdings" w:hAnsi="Wingdings" w:hint="default"/>
      </w:rPr>
    </w:lvl>
    <w:lvl w:ilvl="3" w:tplc="ECC6019E">
      <w:start w:val="1"/>
      <w:numFmt w:val="bullet"/>
      <w:lvlText w:val=""/>
      <w:lvlJc w:val="left"/>
      <w:pPr>
        <w:ind w:left="2880" w:hanging="356"/>
      </w:pPr>
      <w:rPr>
        <w:rFonts w:ascii="Symbol" w:hAnsi="Symbol" w:hint="default"/>
      </w:rPr>
    </w:lvl>
    <w:lvl w:ilvl="4" w:tplc="5E6E15A6">
      <w:start w:val="1"/>
      <w:numFmt w:val="bullet"/>
      <w:lvlText w:val="o"/>
      <w:lvlJc w:val="left"/>
      <w:pPr>
        <w:ind w:left="3600" w:hanging="356"/>
      </w:pPr>
      <w:rPr>
        <w:rFonts w:ascii="Courier New" w:hAnsi="Courier New" w:hint="default"/>
      </w:rPr>
    </w:lvl>
    <w:lvl w:ilvl="5" w:tplc="FF7605D6">
      <w:start w:val="1"/>
      <w:numFmt w:val="bullet"/>
      <w:lvlText w:val=""/>
      <w:lvlJc w:val="left"/>
      <w:pPr>
        <w:ind w:left="4320" w:hanging="356"/>
      </w:pPr>
      <w:rPr>
        <w:rFonts w:ascii="Wingdings" w:hAnsi="Wingdings" w:hint="default"/>
      </w:rPr>
    </w:lvl>
    <w:lvl w:ilvl="6" w:tplc="64B85CDA">
      <w:start w:val="1"/>
      <w:numFmt w:val="bullet"/>
      <w:lvlText w:val=""/>
      <w:lvlJc w:val="left"/>
      <w:pPr>
        <w:ind w:left="5040" w:hanging="356"/>
      </w:pPr>
      <w:rPr>
        <w:rFonts w:ascii="Symbol" w:hAnsi="Symbol" w:hint="default"/>
      </w:rPr>
    </w:lvl>
    <w:lvl w:ilvl="7" w:tplc="9E8292C4">
      <w:start w:val="1"/>
      <w:numFmt w:val="bullet"/>
      <w:lvlText w:val="o"/>
      <w:lvlJc w:val="left"/>
      <w:pPr>
        <w:ind w:left="5760" w:hanging="356"/>
      </w:pPr>
      <w:rPr>
        <w:rFonts w:ascii="Courier New" w:hAnsi="Courier New" w:hint="default"/>
      </w:rPr>
    </w:lvl>
    <w:lvl w:ilvl="8" w:tplc="FE685E66">
      <w:start w:val="1"/>
      <w:numFmt w:val="bullet"/>
      <w:lvlText w:val=""/>
      <w:lvlJc w:val="left"/>
      <w:pPr>
        <w:ind w:left="6480" w:hanging="356"/>
      </w:pPr>
      <w:rPr>
        <w:rFonts w:ascii="Wingdings" w:hAnsi="Wingdings" w:hint="default"/>
      </w:rPr>
    </w:lvl>
  </w:abstractNum>
  <w:num w:numId="1">
    <w:abstractNumId w:val="3"/>
  </w:num>
  <w:num w:numId="2">
    <w:abstractNumId w:val="9"/>
  </w:num>
  <w:num w:numId="3">
    <w:abstractNumId w:val="14"/>
  </w:num>
  <w:num w:numId="4">
    <w:abstractNumId w:val="0"/>
  </w:num>
  <w:num w:numId="5">
    <w:abstractNumId w:val="1"/>
  </w:num>
  <w:num w:numId="6">
    <w:abstractNumId w:val="7"/>
  </w:num>
  <w:num w:numId="7">
    <w:abstractNumId w:val="2"/>
  </w:num>
  <w:num w:numId="8">
    <w:abstractNumId w:val="12"/>
  </w:num>
  <w:num w:numId="9">
    <w:abstractNumId w:val="8"/>
  </w:num>
  <w:num w:numId="10">
    <w:abstractNumId w:val="4"/>
  </w:num>
  <w:num w:numId="11">
    <w:abstractNumId w:val="10"/>
  </w:num>
  <w:num w:numId="12">
    <w:abstractNumId w:val="13"/>
  </w:num>
  <w:num w:numId="13">
    <w:abstractNumId w:val="5"/>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4CE"/>
    <w:rsid w:val="00287CB8"/>
    <w:rsid w:val="00E336BD"/>
    <w:rsid w:val="00EB74CE"/>
    <w:rsid w:val="00F5177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AU" w:eastAsia="en-AU"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pPr>
      <w:spacing w:after="120"/>
    </w:pPr>
    <w:rPr>
      <w:rFonts w:ascii="Times New Roman" w:eastAsia="Times New Roman" w:hAnsi="Times New Roman" w:cs="Times New Roman"/>
      <w:lang w:val="de-DE" w:eastAsia="de-DE"/>
    </w:rPr>
  </w:style>
  <w:style w:type="paragraph" w:styleId="berschrift1">
    <w:name w:val="heading 1"/>
    <w:basedOn w:val="Standard"/>
    <w:next w:val="Standard"/>
    <w:uiPriority w:val="99"/>
    <w:qFormat/>
    <w:pPr>
      <w:keepNext/>
      <w:numPr>
        <w:numId w:val="6"/>
      </w:numPr>
      <w:pBdr>
        <w:bottom w:val="single" w:sz="4" w:space="1" w:color="auto"/>
      </w:pBdr>
      <w:spacing w:before="240"/>
      <w:outlineLvl w:val="0"/>
    </w:pPr>
    <w:rPr>
      <w:rFonts w:ascii="Concourse C6" w:hAnsi="Concourse C6" w:cs="Arial"/>
      <w:b/>
      <w:bCs/>
      <w:smallCaps/>
      <w:sz w:val="36"/>
      <w:szCs w:val="32"/>
    </w:rPr>
  </w:style>
  <w:style w:type="paragraph" w:styleId="berschrift2">
    <w:name w:val="heading 2"/>
    <w:basedOn w:val="Standard"/>
    <w:next w:val="Standard"/>
    <w:uiPriority w:val="99"/>
    <w:qFormat/>
    <w:pPr>
      <w:keepNext/>
      <w:keepLines/>
      <w:numPr>
        <w:ilvl w:val="1"/>
        <w:numId w:val="6"/>
      </w:numPr>
      <w:spacing w:before="240" w:line="259" w:lineRule="auto"/>
      <w:outlineLvl w:val="1"/>
    </w:pPr>
    <w:rPr>
      <w:rFonts w:ascii="Cambria" w:eastAsia="Calibri" w:hAnsi="Cambria" w:cs="Cambria"/>
      <w:b/>
      <w:bCs/>
      <w:smallCaps/>
      <w:color w:val="000000"/>
      <w:sz w:val="28"/>
      <w:szCs w:val="28"/>
      <w:lang w:val="en-US" w:eastAsia="ja-JP"/>
    </w:rPr>
  </w:style>
  <w:style w:type="paragraph" w:styleId="berschrift3">
    <w:name w:val="heading 3"/>
    <w:basedOn w:val="Standard"/>
    <w:next w:val="Standard"/>
    <w:uiPriority w:val="99"/>
    <w:qFormat/>
    <w:pPr>
      <w:keepNext/>
      <w:keepLines/>
      <w:numPr>
        <w:ilvl w:val="2"/>
        <w:numId w:val="6"/>
      </w:numPr>
      <w:spacing w:before="200" w:line="259" w:lineRule="auto"/>
      <w:outlineLvl w:val="2"/>
    </w:pPr>
    <w:rPr>
      <w:rFonts w:ascii="Cambria" w:eastAsia="Calibri" w:hAnsi="Cambria" w:cs="Cambria"/>
      <w:b/>
      <w:bCs/>
      <w:color w:val="000000"/>
      <w:lang w:val="en-US" w:eastAsia="ja-JP"/>
    </w:rPr>
  </w:style>
  <w:style w:type="paragraph" w:styleId="berschrift4">
    <w:name w:val="heading 4"/>
    <w:basedOn w:val="Standard"/>
    <w:next w:val="Standard"/>
    <w:uiPriority w:val="99"/>
    <w:qFormat/>
    <w:pPr>
      <w:keepNext/>
      <w:keepLines/>
      <w:numPr>
        <w:ilvl w:val="3"/>
        <w:numId w:val="6"/>
      </w:numPr>
      <w:spacing w:before="200" w:line="259" w:lineRule="auto"/>
      <w:outlineLvl w:val="3"/>
    </w:pPr>
    <w:rPr>
      <w:rFonts w:ascii="Cambria" w:eastAsia="Calibri" w:hAnsi="Cambria" w:cs="Cambria"/>
      <w:b/>
      <w:bCs/>
      <w:i/>
      <w:iCs/>
      <w:color w:val="000000"/>
      <w:lang w:val="en-US" w:eastAsia="ja-JP"/>
    </w:rPr>
  </w:style>
  <w:style w:type="paragraph" w:styleId="berschrift5">
    <w:name w:val="heading 5"/>
    <w:basedOn w:val="Standard"/>
    <w:next w:val="Standard"/>
    <w:uiPriority w:val="99"/>
    <w:qFormat/>
    <w:pPr>
      <w:keepNext/>
      <w:keepLines/>
      <w:numPr>
        <w:ilvl w:val="4"/>
        <w:numId w:val="6"/>
      </w:numPr>
      <w:spacing w:before="200" w:line="259" w:lineRule="auto"/>
      <w:outlineLvl w:val="4"/>
    </w:pPr>
    <w:rPr>
      <w:rFonts w:ascii="Cambria" w:eastAsia="Calibri" w:hAnsi="Cambria" w:cs="Cambria"/>
      <w:color w:val="17365D"/>
      <w:lang w:val="en-US" w:eastAsia="ja-JP"/>
    </w:rPr>
  </w:style>
  <w:style w:type="paragraph" w:styleId="berschrift6">
    <w:name w:val="heading 6"/>
    <w:basedOn w:val="Standard"/>
    <w:next w:val="Standard"/>
    <w:uiPriority w:val="99"/>
    <w:qFormat/>
    <w:pPr>
      <w:keepNext/>
      <w:keepLines/>
      <w:spacing w:before="200" w:after="0"/>
      <w:outlineLvl w:val="5"/>
    </w:pPr>
    <w:rPr>
      <w:rFonts w:ascii="Arial" w:eastAsia="Calibri" w:hAnsi="Arial" w:cs="Arial"/>
      <w:i/>
      <w:iCs/>
      <w:color w:val="232323"/>
      <w:sz w:val="28"/>
      <w:szCs w:val="28"/>
    </w:rPr>
  </w:style>
  <w:style w:type="paragraph" w:styleId="berschrift7">
    <w:name w:val="heading 7"/>
    <w:basedOn w:val="Standard"/>
    <w:next w:val="Standard"/>
    <w:uiPriority w:val="99"/>
    <w:qFormat/>
    <w:pPr>
      <w:keepNext/>
      <w:keepLines/>
      <w:spacing w:before="200" w:after="0"/>
      <w:outlineLvl w:val="6"/>
    </w:pPr>
    <w:rPr>
      <w:rFonts w:ascii="Arial" w:eastAsia="Calibri" w:hAnsi="Arial" w:cs="Arial"/>
      <w:b/>
      <w:bCs/>
      <w:color w:val="606060"/>
      <w:sz w:val="24"/>
      <w:szCs w:val="24"/>
    </w:rPr>
  </w:style>
  <w:style w:type="paragraph" w:styleId="berschrift8">
    <w:name w:val="heading 8"/>
    <w:basedOn w:val="Standard"/>
    <w:next w:val="Standard"/>
    <w:uiPriority w:val="99"/>
    <w:qFormat/>
    <w:pPr>
      <w:keepNext/>
      <w:keepLines/>
      <w:spacing w:before="200" w:after="0"/>
      <w:outlineLvl w:val="7"/>
    </w:pPr>
    <w:rPr>
      <w:rFonts w:ascii="Arial" w:eastAsia="Calibri" w:hAnsi="Arial" w:cs="Arial"/>
      <w:color w:val="444444"/>
      <w:sz w:val="24"/>
      <w:szCs w:val="24"/>
    </w:rPr>
  </w:style>
  <w:style w:type="paragraph" w:styleId="berschrift9">
    <w:name w:val="heading 9"/>
    <w:basedOn w:val="Standard"/>
    <w:next w:val="Standard"/>
    <w:uiPriority w:val="99"/>
    <w:qFormat/>
    <w:pPr>
      <w:keepNext/>
      <w:keepLines/>
      <w:spacing w:before="200" w:after="0"/>
      <w:outlineLvl w:val="8"/>
    </w:pPr>
    <w:rPr>
      <w:rFonts w:ascii="Arial" w:eastAsia="Calibri" w:hAnsi="Arial" w:cs="Arial"/>
      <w:i/>
      <w:iCs/>
      <w:color w:val="444444"/>
      <w:sz w:val="23"/>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Cambria" w:eastAsia="Cambria" w:hAnsi="Cambria" w:cs="Cambria"/>
      <w:b/>
      <w:bCs/>
      <w:sz w:val="32"/>
      <w:szCs w:val="32"/>
      <w:lang w:val="de-DE" w:eastAsia="de-DE"/>
    </w:rPr>
  </w:style>
  <w:style w:type="character" w:customStyle="1" w:styleId="Heading2Char">
    <w:name w:val="Heading 2 Char"/>
    <w:basedOn w:val="Absatz-Standardschriftart"/>
    <w:uiPriority w:val="9"/>
    <w:semiHidden/>
    <w:rPr>
      <w:rFonts w:ascii="Cambria" w:eastAsia="Cambria" w:hAnsi="Cambria" w:cs="Cambria"/>
      <w:b/>
      <w:bCs/>
      <w:i/>
      <w:iCs/>
      <w:sz w:val="28"/>
      <w:szCs w:val="28"/>
      <w:lang w:val="de-DE" w:eastAsia="de-DE"/>
    </w:rPr>
  </w:style>
  <w:style w:type="character" w:customStyle="1" w:styleId="Heading3Char">
    <w:name w:val="Heading 3 Char"/>
    <w:basedOn w:val="Absatz-Standardschriftart"/>
    <w:uiPriority w:val="9"/>
    <w:semiHidden/>
    <w:rPr>
      <w:rFonts w:ascii="Cambria" w:eastAsia="Cambria" w:hAnsi="Cambria" w:cs="Cambria"/>
      <w:b/>
      <w:bCs/>
      <w:sz w:val="26"/>
      <w:szCs w:val="26"/>
      <w:lang w:val="de-DE" w:eastAsia="de-DE"/>
    </w:rPr>
  </w:style>
  <w:style w:type="character" w:customStyle="1" w:styleId="Heading4Char">
    <w:name w:val="Heading 4 Char"/>
    <w:basedOn w:val="Absatz-Standardschriftart"/>
    <w:uiPriority w:val="9"/>
    <w:semiHidden/>
    <w:rPr>
      <w:rFonts w:ascii="Calibri" w:eastAsia="Calibri" w:hAnsi="Calibri" w:cs="Calibri"/>
      <w:b/>
      <w:bCs/>
      <w:sz w:val="28"/>
      <w:szCs w:val="28"/>
      <w:lang w:val="de-DE" w:eastAsia="de-DE"/>
    </w:rPr>
  </w:style>
  <w:style w:type="character" w:customStyle="1" w:styleId="Heading5Char">
    <w:name w:val="Heading 5 Char"/>
    <w:basedOn w:val="Absatz-Standardschriftart"/>
    <w:uiPriority w:val="9"/>
    <w:semiHidden/>
    <w:rPr>
      <w:rFonts w:ascii="Calibri" w:eastAsia="Calibri" w:hAnsi="Calibri" w:cs="Calibri"/>
      <w:b/>
      <w:bCs/>
      <w:i/>
      <w:iCs/>
      <w:sz w:val="26"/>
      <w:szCs w:val="26"/>
      <w:lang w:val="de-DE" w:eastAsia="de-DE"/>
    </w:rPr>
  </w:style>
  <w:style w:type="character" w:customStyle="1" w:styleId="Heading6Char">
    <w:name w:val="Heading 6 Char"/>
    <w:basedOn w:val="Absatz-Standardschriftart"/>
    <w:uiPriority w:val="9"/>
    <w:semiHidden/>
    <w:rPr>
      <w:rFonts w:ascii="Calibri" w:eastAsia="Calibri" w:hAnsi="Calibri" w:cs="Calibri"/>
      <w:b/>
      <w:bCs/>
      <w:lang w:val="de-DE" w:eastAsia="de-DE"/>
    </w:rPr>
  </w:style>
  <w:style w:type="character" w:customStyle="1" w:styleId="Heading7Char">
    <w:name w:val="Heading 7 Char"/>
    <w:basedOn w:val="Absatz-Standardschriftart"/>
    <w:uiPriority w:val="9"/>
    <w:semiHidden/>
    <w:rPr>
      <w:rFonts w:ascii="Calibri" w:eastAsia="Calibri" w:hAnsi="Calibri" w:cs="Calibri"/>
      <w:sz w:val="24"/>
      <w:szCs w:val="24"/>
      <w:lang w:val="de-DE" w:eastAsia="de-DE"/>
    </w:rPr>
  </w:style>
  <w:style w:type="character" w:customStyle="1" w:styleId="Heading8Char">
    <w:name w:val="Heading 8 Char"/>
    <w:basedOn w:val="Absatz-Standardschriftart"/>
    <w:uiPriority w:val="9"/>
    <w:semiHidden/>
    <w:rPr>
      <w:rFonts w:ascii="Calibri" w:eastAsia="Calibri" w:hAnsi="Calibri" w:cs="Calibri"/>
      <w:i/>
      <w:iCs/>
      <w:sz w:val="24"/>
      <w:szCs w:val="24"/>
      <w:lang w:val="de-DE" w:eastAsia="de-DE"/>
    </w:rPr>
  </w:style>
  <w:style w:type="character" w:customStyle="1" w:styleId="Heading9Char">
    <w:name w:val="Heading 9 Char"/>
    <w:basedOn w:val="Absatz-Standardschriftart"/>
    <w:uiPriority w:val="9"/>
    <w:semiHidden/>
    <w:rPr>
      <w:rFonts w:ascii="Cambria" w:eastAsia="Cambria" w:hAnsi="Cambria" w:cs="Cambria"/>
      <w:lang w:val="de-DE" w:eastAsia="de-DE"/>
    </w:rPr>
  </w:style>
  <w:style w:type="paragraph" w:styleId="Listenabsatz">
    <w:name w:val="List Paragraph"/>
    <w:basedOn w:val="Standard"/>
    <w:uiPriority w:val="99"/>
    <w:qFormat/>
    <w:pPr>
      <w:ind w:left="720"/>
      <w:contextualSpacing/>
    </w:pPr>
  </w:style>
  <w:style w:type="paragraph" w:styleId="KeinLeerraum">
    <w:name w:val="No Spacing"/>
    <w:basedOn w:val="Standard"/>
    <w:uiPriority w:val="99"/>
    <w:qFormat/>
    <w:pPr>
      <w:spacing w:after="0"/>
    </w:pPr>
    <w:rPr>
      <w:color w:val="000000"/>
    </w:rPr>
  </w:style>
  <w:style w:type="paragraph" w:styleId="Untertitel">
    <w:name w:val="Subtitle"/>
    <w:basedOn w:val="Standard"/>
    <w:next w:val="Standard"/>
    <w:uiPriority w:val="99"/>
    <w:qFormat/>
    <w:rPr>
      <w:i/>
      <w:color w:val="444444"/>
      <w:sz w:val="52"/>
    </w:rPr>
  </w:style>
  <w:style w:type="character" w:customStyle="1" w:styleId="SubtitleChar">
    <w:name w:val="Subtitle Char"/>
    <w:basedOn w:val="Absatz-Standardschriftart"/>
    <w:uiPriority w:val="11"/>
    <w:rPr>
      <w:rFonts w:ascii="Cambria" w:eastAsia="Cambria" w:hAnsi="Cambria" w:cs="Cambria"/>
      <w:sz w:val="24"/>
      <w:szCs w:val="24"/>
      <w:lang w:val="de-DE" w:eastAsia="de-DE"/>
    </w:rPr>
  </w:style>
  <w:style w:type="paragraph" w:styleId="Zitat">
    <w:name w:val="Quote"/>
    <w:basedOn w:val="Standard"/>
    <w:next w:val="Standard"/>
    <w:uiPriority w:val="99"/>
    <w:qFormat/>
    <w:pPr>
      <w:pBdr>
        <w:left w:val="single" w:sz="12" w:space="11" w:color="A6A6A6"/>
        <w:bottom w:val="single" w:sz="12" w:space="3" w:color="A6A6A6"/>
      </w:pBdr>
      <w:ind w:left="3402"/>
    </w:pPr>
    <w:rPr>
      <w:i/>
      <w:color w:val="373737"/>
      <w:sz w:val="18"/>
    </w:rPr>
  </w:style>
  <w:style w:type="character" w:customStyle="1" w:styleId="QuoteChar">
    <w:name w:val="Quote Char"/>
    <w:basedOn w:val="Absatz-Standardschriftart"/>
    <w:uiPriority w:val="29"/>
    <w:rPr>
      <w:rFonts w:ascii="Times New Roman" w:eastAsia="Times New Roman" w:hAnsi="Times New Roman" w:cs="Times New Roman"/>
      <w:i/>
      <w:iCs/>
      <w:color w:val="000000" w:themeColor="text1"/>
      <w:lang w:val="de-DE" w:eastAsia="de-DE"/>
    </w:rPr>
  </w:style>
  <w:style w:type="paragraph" w:styleId="IntensivesZitat">
    <w:name w:val="Intense Quote"/>
    <w:basedOn w:val="Standard"/>
    <w:next w:val="Standard"/>
    <w:uiPriority w:val="99"/>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character" w:customStyle="1" w:styleId="IntenseQuoteChar">
    <w:name w:val="Intense Quote Char"/>
    <w:basedOn w:val="Absatz-Standardschriftart"/>
    <w:uiPriority w:val="30"/>
    <w:rPr>
      <w:rFonts w:ascii="Times New Roman" w:eastAsia="Times New Roman" w:hAnsi="Times New Roman" w:cs="Times New Roman"/>
      <w:b/>
      <w:bCs/>
      <w:i/>
      <w:iCs/>
      <w:color w:val="4F81BD" w:themeColor="accent1"/>
      <w:lang w:val="de-DE" w:eastAsia="de-DE"/>
    </w:rPr>
  </w:style>
  <w:style w:type="table" w:customStyle="1" w:styleId="Lined">
    <w:name w:val="Lined"/>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7F7F7F"/>
      </w:tcPr>
    </w:tblStylePr>
    <w:tblStylePr w:type="lastRow">
      <w:rPr>
        <w:rFonts w:ascii="Arial" w:hAnsi="Arial" w:cs="Calibri"/>
        <w:color w:val="F2F2F2"/>
        <w:sz w:val="22"/>
      </w:rPr>
      <w:tblPr/>
      <w:tcPr>
        <w:shd w:val="clear" w:color="auto" w:fill="7F7F7F"/>
      </w:tcPr>
    </w:tblStylePr>
    <w:tblStylePr w:type="firstCol">
      <w:rPr>
        <w:rFonts w:ascii="Arial" w:hAnsi="Arial" w:cs="Calibri"/>
        <w:color w:val="F2F2F2"/>
        <w:sz w:val="22"/>
      </w:rPr>
      <w:tblPr/>
      <w:tcPr>
        <w:shd w:val="clear" w:color="auto" w:fill="7F7F7F"/>
      </w:tcPr>
    </w:tblStylePr>
    <w:tblStylePr w:type="lastCol">
      <w:rPr>
        <w:rFonts w:ascii="Arial" w:hAnsi="Arial" w:cs="Calibri"/>
        <w:color w:val="F2F2F2"/>
        <w:sz w:val="22"/>
      </w:rPr>
      <w:tblPr/>
      <w:tcPr>
        <w:shd w:val="clear" w:color="auto" w:fill="7F7F7F"/>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2F2F2"/>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2F2F2"/>
      </w:tcPr>
    </w:tblStylePr>
  </w:style>
  <w:style w:type="table" w:customStyle="1" w:styleId="Lined-Accent1">
    <w:name w:val="Lined - Accent 1"/>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548DD4"/>
      </w:tcPr>
    </w:tblStylePr>
    <w:tblStylePr w:type="lastRow">
      <w:rPr>
        <w:rFonts w:ascii="Arial" w:hAnsi="Arial" w:cs="Calibri"/>
        <w:color w:val="F2F2F2"/>
        <w:sz w:val="22"/>
      </w:rPr>
      <w:tblPr/>
      <w:tcPr>
        <w:shd w:val="clear" w:color="auto" w:fill="548DD4"/>
      </w:tcPr>
    </w:tblStylePr>
    <w:tblStylePr w:type="firstCol">
      <w:rPr>
        <w:rFonts w:ascii="Arial" w:hAnsi="Arial" w:cs="Calibri"/>
        <w:color w:val="F2F2F2"/>
        <w:sz w:val="22"/>
      </w:rPr>
      <w:tblPr/>
      <w:tcPr>
        <w:shd w:val="clear" w:color="auto" w:fill="548DD4"/>
      </w:tcPr>
    </w:tblStylePr>
    <w:tblStylePr w:type="lastCol">
      <w:rPr>
        <w:rFonts w:ascii="Arial" w:hAnsi="Arial" w:cs="Calibri"/>
        <w:color w:val="F2F2F2"/>
        <w:sz w:val="22"/>
      </w:rPr>
      <w:tblPr/>
      <w:tcPr>
        <w:shd w:val="clear" w:color="auto" w:fill="548DD4"/>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C6D9F1"/>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C6D9F1"/>
      </w:tcPr>
    </w:tblStylePr>
  </w:style>
  <w:style w:type="table" w:customStyle="1" w:styleId="Lined-Accent2">
    <w:name w:val="Lined - Accent 2"/>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D99594"/>
      </w:tcPr>
    </w:tblStylePr>
    <w:tblStylePr w:type="lastRow">
      <w:rPr>
        <w:rFonts w:ascii="Arial" w:hAnsi="Arial" w:cs="Calibri"/>
        <w:color w:val="F2F2F2"/>
        <w:sz w:val="22"/>
      </w:rPr>
      <w:tblPr/>
      <w:tcPr>
        <w:shd w:val="clear" w:color="auto" w:fill="D99594"/>
      </w:tcPr>
    </w:tblStylePr>
    <w:tblStylePr w:type="firstCol">
      <w:rPr>
        <w:rFonts w:ascii="Arial" w:hAnsi="Arial" w:cs="Calibri"/>
        <w:color w:val="F2F2F2"/>
        <w:sz w:val="22"/>
      </w:rPr>
      <w:tblPr/>
      <w:tcPr>
        <w:shd w:val="clear" w:color="auto" w:fill="D99594"/>
      </w:tcPr>
    </w:tblStylePr>
    <w:tblStylePr w:type="lastCol">
      <w:rPr>
        <w:rFonts w:ascii="Arial" w:hAnsi="Arial" w:cs="Calibri"/>
        <w:color w:val="F2F2F2"/>
        <w:sz w:val="22"/>
      </w:rPr>
      <w:tblPr/>
      <w:tcPr>
        <w:shd w:val="clear" w:color="auto" w:fill="D99594"/>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2DBDB"/>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2DBDB"/>
      </w:tcPr>
    </w:tblStylePr>
  </w:style>
  <w:style w:type="table" w:customStyle="1" w:styleId="Lined-Accent3">
    <w:name w:val="Lined - Accent 3"/>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9BB559"/>
      </w:tcPr>
    </w:tblStylePr>
    <w:tblStylePr w:type="lastRow">
      <w:rPr>
        <w:rFonts w:ascii="Arial" w:hAnsi="Arial" w:cs="Calibri"/>
        <w:color w:val="F2F2F2"/>
        <w:sz w:val="22"/>
      </w:rPr>
      <w:tblPr/>
      <w:tcPr>
        <w:shd w:val="clear" w:color="auto" w:fill="9BB559"/>
      </w:tcPr>
    </w:tblStylePr>
    <w:tblStylePr w:type="firstCol">
      <w:rPr>
        <w:rFonts w:ascii="Arial" w:hAnsi="Arial" w:cs="Calibri"/>
        <w:color w:val="F2F2F2"/>
        <w:sz w:val="22"/>
      </w:rPr>
      <w:tblPr/>
      <w:tcPr>
        <w:shd w:val="clear" w:color="auto" w:fill="9BB559"/>
      </w:tcPr>
    </w:tblStylePr>
    <w:tblStylePr w:type="lastCol">
      <w:rPr>
        <w:rFonts w:ascii="Arial" w:hAnsi="Arial" w:cs="Calibri"/>
        <w:color w:val="F2F2F2"/>
        <w:sz w:val="22"/>
      </w:rPr>
      <w:tblPr/>
      <w:tcPr>
        <w:shd w:val="clear" w:color="auto" w:fill="9BB559"/>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EAF1DD"/>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EAF1DD"/>
      </w:tcPr>
    </w:tblStylePr>
  </w:style>
  <w:style w:type="table" w:customStyle="1" w:styleId="Lined-Accent4">
    <w:name w:val="Lined - Accent 4"/>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B2A1C7"/>
      </w:tcPr>
    </w:tblStylePr>
    <w:tblStylePr w:type="lastRow">
      <w:rPr>
        <w:rFonts w:ascii="Arial" w:hAnsi="Arial" w:cs="Calibri"/>
        <w:color w:val="F2F2F2"/>
        <w:sz w:val="22"/>
      </w:rPr>
      <w:tblPr/>
      <w:tcPr>
        <w:shd w:val="clear" w:color="auto" w:fill="B2A1C7"/>
      </w:tcPr>
    </w:tblStylePr>
    <w:tblStylePr w:type="firstCol">
      <w:rPr>
        <w:rFonts w:ascii="Arial" w:hAnsi="Arial" w:cs="Calibri"/>
        <w:color w:val="F2F2F2"/>
        <w:sz w:val="22"/>
      </w:rPr>
      <w:tblPr/>
      <w:tcPr>
        <w:shd w:val="clear" w:color="auto" w:fill="B2A1C7"/>
      </w:tcPr>
    </w:tblStylePr>
    <w:tblStylePr w:type="lastCol">
      <w:rPr>
        <w:rFonts w:ascii="Arial" w:hAnsi="Arial" w:cs="Calibri"/>
        <w:color w:val="F2F2F2"/>
        <w:sz w:val="22"/>
      </w:rPr>
      <w:tblPr/>
      <w:tcPr>
        <w:shd w:val="clear" w:color="auto" w:fill="B2A1C7"/>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E5DFEC"/>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E5DFEC"/>
      </w:tcPr>
    </w:tblStylePr>
  </w:style>
  <w:style w:type="table" w:customStyle="1" w:styleId="Lined-Accent5">
    <w:name w:val="Lined - Accent 5"/>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4BACC6"/>
      </w:tcPr>
    </w:tblStylePr>
    <w:tblStylePr w:type="lastRow">
      <w:rPr>
        <w:rFonts w:ascii="Arial" w:hAnsi="Arial" w:cs="Calibri"/>
        <w:color w:val="F2F2F2"/>
        <w:sz w:val="22"/>
      </w:rPr>
      <w:tblPr/>
      <w:tcPr>
        <w:shd w:val="clear" w:color="auto" w:fill="4BACC6"/>
      </w:tcPr>
    </w:tblStylePr>
    <w:tblStylePr w:type="firstCol">
      <w:rPr>
        <w:rFonts w:ascii="Arial" w:hAnsi="Arial" w:cs="Calibri"/>
        <w:color w:val="F2F2F2"/>
        <w:sz w:val="22"/>
      </w:rPr>
      <w:tblPr/>
      <w:tcPr>
        <w:shd w:val="clear" w:color="auto" w:fill="4BACC6"/>
      </w:tcPr>
    </w:tblStylePr>
    <w:tblStylePr w:type="lastCol">
      <w:rPr>
        <w:rFonts w:ascii="Arial" w:hAnsi="Arial" w:cs="Calibri"/>
        <w:color w:val="F2F2F2"/>
        <w:sz w:val="22"/>
      </w:rPr>
      <w:tblPr/>
      <w:tcPr>
        <w:shd w:val="clear" w:color="auto" w:fill="4BACC6"/>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DAEEF3"/>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DAEEF3"/>
      </w:tcPr>
    </w:tblStylePr>
  </w:style>
  <w:style w:type="table" w:customStyle="1" w:styleId="Lined-Accent6">
    <w:name w:val="Lined - Accent 6"/>
    <w:uiPriority w:val="99"/>
    <w:rPr>
      <w:color w:val="404040"/>
      <w:sz w:val="20"/>
      <w:szCs w:val="20"/>
      <w:lang w:val="en-US"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s="Calibri"/>
        <w:color w:val="F2F2F2"/>
        <w:sz w:val="22"/>
      </w:rPr>
      <w:tblPr/>
      <w:tcPr>
        <w:shd w:val="clear" w:color="auto" w:fill="F79646"/>
      </w:tcPr>
    </w:tblStylePr>
    <w:tblStylePr w:type="lastRow">
      <w:rPr>
        <w:rFonts w:ascii="Arial" w:hAnsi="Arial" w:cs="Calibri"/>
        <w:color w:val="F2F2F2"/>
        <w:sz w:val="22"/>
      </w:rPr>
      <w:tblPr/>
      <w:tcPr>
        <w:shd w:val="clear" w:color="auto" w:fill="F79646"/>
      </w:tcPr>
    </w:tblStylePr>
    <w:tblStylePr w:type="firstCol">
      <w:rPr>
        <w:rFonts w:ascii="Arial" w:hAnsi="Arial" w:cs="Calibri"/>
        <w:color w:val="F2F2F2"/>
        <w:sz w:val="22"/>
      </w:rPr>
      <w:tblPr/>
      <w:tcPr>
        <w:shd w:val="clear" w:color="auto" w:fill="F79646"/>
      </w:tcPr>
    </w:tblStylePr>
    <w:tblStylePr w:type="lastCol">
      <w:rPr>
        <w:rFonts w:ascii="Arial" w:hAnsi="Arial" w:cs="Calibri"/>
        <w:color w:val="F2F2F2"/>
        <w:sz w:val="22"/>
      </w:rPr>
      <w:tblPr/>
      <w:tcPr>
        <w:shd w:val="clear" w:color="auto" w:fill="F79646"/>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DE9D9"/>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DE9D9"/>
      </w:tcPr>
    </w:tblStylePr>
  </w:style>
  <w:style w:type="table" w:customStyle="1" w:styleId="Bordered">
    <w:name w:val="Bordered"/>
    <w:uiPriority w:val="99"/>
    <w:rPr>
      <w:sz w:val="20"/>
      <w:szCs w:val="20"/>
      <w:lang w:val="en-US" w:eastAsia="ja-JP"/>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7F7F7F"/>
        </w:tcBorders>
      </w:tcPr>
    </w:tblStylePr>
    <w:tblStylePr w:type="lastRow">
      <w:rPr>
        <w:rFonts w:ascii="Arial" w:hAnsi="Arial" w:cs="Calibri"/>
        <w:color w:val="404040"/>
        <w:sz w:val="22"/>
      </w:rPr>
      <w:tblPr/>
      <w:tcPr>
        <w:tcBorders>
          <w:top w:val="single" w:sz="12" w:space="0" w:color="7F7F7F"/>
        </w:tcBorders>
      </w:tcPr>
    </w:tblStylePr>
    <w:tblStylePr w:type="firstCol">
      <w:rPr>
        <w:rFonts w:ascii="Arial" w:hAnsi="Arial" w:cs="Calibri"/>
        <w:color w:val="404040"/>
        <w:sz w:val="22"/>
      </w:rPr>
      <w:tblPr/>
      <w:tcPr>
        <w:tcBorders>
          <w:right w:val="single" w:sz="12" w:space="0" w:color="7F7F7F"/>
        </w:tcBorders>
      </w:tcPr>
    </w:tblStylePr>
    <w:tblStylePr w:type="lastCol">
      <w:rPr>
        <w:rFonts w:ascii="Arial" w:hAnsi="Arial" w:cs="Calibri"/>
        <w:color w:val="404040"/>
        <w:sz w:val="22"/>
      </w:rPr>
      <w:tblPr/>
      <w:tcPr>
        <w:tcBorders>
          <w:left w:val="single" w:sz="12" w:space="0" w:color="7F7F7F"/>
        </w:tcBorders>
      </w:tcPr>
    </w:tblStylePr>
    <w:tblStylePr w:type="band1Horz">
      <w:rPr>
        <w:rFonts w:ascii="Arial" w:hAnsi="Arial" w:cs="Calibri"/>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uiPriority w:val="99"/>
    <w:rPr>
      <w:sz w:val="20"/>
      <w:szCs w:val="20"/>
      <w:lang w:val="en-US" w:eastAsia="ja-JP"/>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4F81BD"/>
        </w:tcBorders>
      </w:tcPr>
    </w:tblStylePr>
    <w:tblStylePr w:type="lastRow">
      <w:rPr>
        <w:rFonts w:ascii="Arial" w:hAnsi="Arial" w:cs="Calibri"/>
        <w:color w:val="404040"/>
        <w:sz w:val="22"/>
      </w:rPr>
      <w:tblPr/>
      <w:tcPr>
        <w:tcBorders>
          <w:top w:val="single" w:sz="12" w:space="0" w:color="4F81BD"/>
        </w:tcBorders>
      </w:tcPr>
    </w:tblStylePr>
    <w:tblStylePr w:type="firstCol">
      <w:rPr>
        <w:rFonts w:ascii="Arial" w:hAnsi="Arial" w:cs="Calibri"/>
        <w:color w:val="404040"/>
        <w:sz w:val="22"/>
      </w:rPr>
      <w:tblPr/>
      <w:tcPr>
        <w:tcBorders>
          <w:right w:val="single" w:sz="12" w:space="0" w:color="4F81BD"/>
        </w:tcBorders>
      </w:tcPr>
    </w:tblStylePr>
    <w:tblStylePr w:type="lastCol">
      <w:rPr>
        <w:rFonts w:ascii="Arial" w:hAnsi="Arial" w:cs="Calibri"/>
        <w:color w:val="404040"/>
        <w:sz w:val="22"/>
      </w:rPr>
      <w:tblPr/>
      <w:tcPr>
        <w:tcBorders>
          <w:left w:val="single" w:sz="12" w:space="0" w:color="4F81BD"/>
        </w:tcBorders>
      </w:tcPr>
    </w:tblStylePr>
    <w:tblStylePr w:type="band1Horz">
      <w:rPr>
        <w:rFonts w:ascii="Arial" w:hAnsi="Arial" w:cs="Calibri"/>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uiPriority w:val="99"/>
    <w:rPr>
      <w:sz w:val="20"/>
      <w:szCs w:val="20"/>
      <w:lang w:val="en-US" w:eastAsia="ja-JP"/>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D99594"/>
        </w:tcBorders>
      </w:tcPr>
    </w:tblStylePr>
    <w:tblStylePr w:type="lastRow">
      <w:rPr>
        <w:rFonts w:ascii="Arial" w:hAnsi="Arial" w:cs="Calibri"/>
        <w:color w:val="404040"/>
        <w:sz w:val="22"/>
      </w:rPr>
      <w:tblPr/>
      <w:tcPr>
        <w:tcBorders>
          <w:top w:val="single" w:sz="12" w:space="0" w:color="D99594"/>
        </w:tcBorders>
      </w:tcPr>
    </w:tblStylePr>
    <w:tblStylePr w:type="firstCol">
      <w:rPr>
        <w:rFonts w:ascii="Arial" w:hAnsi="Arial" w:cs="Calibri"/>
        <w:color w:val="404040"/>
        <w:sz w:val="22"/>
      </w:rPr>
      <w:tblPr/>
      <w:tcPr>
        <w:tcBorders>
          <w:right w:val="single" w:sz="12" w:space="0" w:color="D99594"/>
        </w:tcBorders>
      </w:tcPr>
    </w:tblStylePr>
    <w:tblStylePr w:type="lastCol">
      <w:rPr>
        <w:rFonts w:ascii="Arial" w:hAnsi="Arial" w:cs="Calibri"/>
        <w:color w:val="404040"/>
        <w:sz w:val="22"/>
      </w:rPr>
      <w:tblPr/>
      <w:tcPr>
        <w:tcBorders>
          <w:left w:val="single" w:sz="12" w:space="0" w:color="D99594"/>
        </w:tcBorders>
      </w:tcPr>
    </w:tblStylePr>
    <w:tblStylePr w:type="band1Horz">
      <w:rPr>
        <w:rFonts w:ascii="Arial" w:hAnsi="Arial" w:cs="Calibri"/>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uiPriority w:val="99"/>
    <w:rPr>
      <w:sz w:val="20"/>
      <w:szCs w:val="20"/>
      <w:lang w:val="en-US" w:eastAsia="ja-JP"/>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C2D69B"/>
        </w:tcBorders>
      </w:tcPr>
    </w:tblStylePr>
    <w:tblStylePr w:type="lastRow">
      <w:rPr>
        <w:rFonts w:ascii="Arial" w:hAnsi="Arial" w:cs="Calibri"/>
        <w:color w:val="404040"/>
        <w:sz w:val="22"/>
      </w:rPr>
      <w:tblPr/>
      <w:tcPr>
        <w:tcBorders>
          <w:top w:val="single" w:sz="12" w:space="0" w:color="C2D69B"/>
        </w:tcBorders>
      </w:tcPr>
    </w:tblStylePr>
    <w:tblStylePr w:type="firstCol">
      <w:rPr>
        <w:rFonts w:ascii="Arial" w:hAnsi="Arial" w:cs="Calibri"/>
        <w:color w:val="404040"/>
        <w:sz w:val="22"/>
      </w:rPr>
      <w:tblPr/>
      <w:tcPr>
        <w:tcBorders>
          <w:right w:val="single" w:sz="12" w:space="0" w:color="C2D69B"/>
        </w:tcBorders>
      </w:tcPr>
    </w:tblStylePr>
    <w:tblStylePr w:type="lastCol">
      <w:rPr>
        <w:rFonts w:ascii="Arial" w:hAnsi="Arial" w:cs="Calibri"/>
        <w:color w:val="404040"/>
        <w:sz w:val="22"/>
      </w:rPr>
      <w:tblPr/>
      <w:tcPr>
        <w:tcBorders>
          <w:left w:val="single" w:sz="12" w:space="0" w:color="C2D69B"/>
        </w:tcBorders>
      </w:tcPr>
    </w:tblStylePr>
    <w:tblStylePr w:type="band1Horz">
      <w:rPr>
        <w:rFonts w:ascii="Arial" w:hAnsi="Arial" w:cs="Calibri"/>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uiPriority w:val="99"/>
    <w:rPr>
      <w:sz w:val="20"/>
      <w:szCs w:val="20"/>
      <w:lang w:val="en-US" w:eastAsia="ja-JP"/>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B2A1C7"/>
        </w:tcBorders>
      </w:tcPr>
    </w:tblStylePr>
    <w:tblStylePr w:type="lastRow">
      <w:rPr>
        <w:rFonts w:ascii="Arial" w:hAnsi="Arial" w:cs="Calibri"/>
        <w:color w:val="404040"/>
        <w:sz w:val="22"/>
      </w:rPr>
      <w:tblPr/>
      <w:tcPr>
        <w:tcBorders>
          <w:top w:val="single" w:sz="12" w:space="0" w:color="B2A1C7"/>
        </w:tcBorders>
      </w:tcPr>
    </w:tblStylePr>
    <w:tblStylePr w:type="firstCol">
      <w:rPr>
        <w:rFonts w:ascii="Arial" w:hAnsi="Arial" w:cs="Calibri"/>
        <w:color w:val="404040"/>
        <w:sz w:val="22"/>
      </w:rPr>
      <w:tblPr/>
      <w:tcPr>
        <w:tcBorders>
          <w:right w:val="single" w:sz="12" w:space="0" w:color="B2A1C7"/>
        </w:tcBorders>
      </w:tcPr>
    </w:tblStylePr>
    <w:tblStylePr w:type="lastCol">
      <w:rPr>
        <w:rFonts w:ascii="Arial" w:hAnsi="Arial" w:cs="Calibri"/>
        <w:color w:val="404040"/>
        <w:sz w:val="22"/>
      </w:rPr>
      <w:tblPr/>
      <w:tcPr>
        <w:tcBorders>
          <w:left w:val="single" w:sz="12" w:space="0" w:color="B2A1C7"/>
        </w:tcBorders>
      </w:tcPr>
    </w:tblStylePr>
    <w:tblStylePr w:type="band1Horz">
      <w:rPr>
        <w:rFonts w:ascii="Arial" w:hAnsi="Arial" w:cs="Calibri"/>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uiPriority w:val="99"/>
    <w:rPr>
      <w:sz w:val="20"/>
      <w:szCs w:val="20"/>
      <w:lang w:val="en-US" w:eastAsia="ja-JP"/>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92CDDC"/>
        </w:tcBorders>
      </w:tcPr>
    </w:tblStylePr>
    <w:tblStylePr w:type="lastRow">
      <w:rPr>
        <w:rFonts w:ascii="Arial" w:hAnsi="Arial" w:cs="Calibri"/>
        <w:color w:val="404040"/>
        <w:sz w:val="22"/>
      </w:rPr>
      <w:tblPr/>
      <w:tcPr>
        <w:tcBorders>
          <w:top w:val="single" w:sz="12" w:space="0" w:color="92CDDC"/>
        </w:tcBorders>
      </w:tcPr>
    </w:tblStylePr>
    <w:tblStylePr w:type="firstCol">
      <w:rPr>
        <w:rFonts w:ascii="Arial" w:hAnsi="Arial" w:cs="Calibri"/>
        <w:color w:val="404040"/>
        <w:sz w:val="22"/>
      </w:rPr>
      <w:tblPr/>
      <w:tcPr>
        <w:tcBorders>
          <w:right w:val="single" w:sz="12" w:space="0" w:color="92CDDC"/>
        </w:tcBorders>
      </w:tcPr>
    </w:tblStylePr>
    <w:tblStylePr w:type="lastCol">
      <w:rPr>
        <w:rFonts w:ascii="Arial" w:hAnsi="Arial" w:cs="Calibri"/>
        <w:color w:val="404040"/>
        <w:sz w:val="22"/>
      </w:rPr>
      <w:tblPr/>
      <w:tcPr>
        <w:tcBorders>
          <w:left w:val="single" w:sz="12" w:space="0" w:color="92CDDC"/>
        </w:tcBorders>
      </w:tcPr>
    </w:tblStylePr>
    <w:tblStylePr w:type="band1Horz">
      <w:rPr>
        <w:rFonts w:ascii="Arial" w:hAnsi="Arial" w:cs="Calibri"/>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uiPriority w:val="99"/>
    <w:rPr>
      <w:sz w:val="20"/>
      <w:szCs w:val="20"/>
      <w:lang w:val="en-US" w:eastAsia="ja-JP"/>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s="Calibri"/>
        <w:color w:val="404040"/>
        <w:sz w:val="22"/>
      </w:rPr>
      <w:tblPr/>
      <w:tcPr>
        <w:tcBorders>
          <w:bottom w:val="single" w:sz="12" w:space="0" w:color="FABF8F"/>
        </w:tcBorders>
      </w:tcPr>
    </w:tblStylePr>
    <w:tblStylePr w:type="lastRow">
      <w:rPr>
        <w:rFonts w:ascii="Arial" w:hAnsi="Arial" w:cs="Calibri"/>
        <w:color w:val="404040"/>
        <w:sz w:val="22"/>
      </w:rPr>
      <w:tblPr/>
      <w:tcPr>
        <w:tcBorders>
          <w:top w:val="single" w:sz="12" w:space="0" w:color="FABF8F"/>
        </w:tcBorders>
      </w:tcPr>
    </w:tblStylePr>
    <w:tblStylePr w:type="firstCol">
      <w:rPr>
        <w:rFonts w:ascii="Arial" w:hAnsi="Arial" w:cs="Calibri"/>
        <w:color w:val="404040"/>
        <w:sz w:val="22"/>
      </w:rPr>
      <w:tblPr/>
      <w:tcPr>
        <w:tcBorders>
          <w:right w:val="single" w:sz="12" w:space="0" w:color="FABF8F"/>
        </w:tcBorders>
      </w:tcPr>
    </w:tblStylePr>
    <w:tblStylePr w:type="lastCol">
      <w:rPr>
        <w:rFonts w:ascii="Arial" w:hAnsi="Arial" w:cs="Calibri"/>
        <w:color w:val="404040"/>
        <w:sz w:val="22"/>
      </w:rPr>
      <w:tblPr/>
      <w:tcPr>
        <w:tcBorders>
          <w:left w:val="single" w:sz="12" w:space="0" w:color="FABF8F"/>
        </w:tcBorders>
      </w:tcPr>
    </w:tblStylePr>
    <w:tblStylePr w:type="band1Horz">
      <w:rPr>
        <w:rFonts w:ascii="Arial" w:hAnsi="Arial" w:cs="Calibri"/>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uiPriority w:val="99"/>
    <w:rPr>
      <w:color w:val="404040"/>
      <w:sz w:val="20"/>
      <w:szCs w:val="20"/>
      <w:lang w:val="en-US" w:eastAsia="de-DE"/>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7F7F7F"/>
      </w:tcPr>
    </w:tblStylePr>
    <w:tblStylePr w:type="lastRow">
      <w:rPr>
        <w:rFonts w:ascii="Arial" w:hAnsi="Arial" w:cs="Calibri"/>
        <w:color w:val="F2F2F2"/>
        <w:sz w:val="22"/>
      </w:rPr>
      <w:tblPr/>
      <w:tcPr>
        <w:shd w:val="clear" w:color="auto" w:fill="7F7F7F"/>
      </w:tcPr>
    </w:tblStylePr>
    <w:tblStylePr w:type="firstCol">
      <w:rPr>
        <w:rFonts w:ascii="Arial" w:hAnsi="Arial" w:cs="Calibri"/>
        <w:color w:val="F2F2F2"/>
        <w:sz w:val="22"/>
      </w:rPr>
      <w:tblPr/>
      <w:tcPr>
        <w:shd w:val="clear" w:color="auto" w:fill="7F7F7F"/>
      </w:tcPr>
    </w:tblStylePr>
    <w:tblStylePr w:type="lastCol">
      <w:rPr>
        <w:rFonts w:ascii="Arial" w:hAnsi="Arial" w:cs="Calibri"/>
        <w:color w:val="F2F2F2"/>
        <w:sz w:val="22"/>
      </w:rPr>
      <w:tblPr/>
      <w:tcPr>
        <w:shd w:val="clear" w:color="auto" w:fill="7F7F7F"/>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D9D9D9"/>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2F2F2"/>
      </w:tcPr>
    </w:tblStylePr>
  </w:style>
  <w:style w:type="table" w:customStyle="1" w:styleId="BorderedLined-Accent1">
    <w:name w:val="Bordered &amp; Lined - Accent 1"/>
    <w:uiPriority w:val="99"/>
    <w:rPr>
      <w:color w:val="404040"/>
      <w:sz w:val="20"/>
      <w:szCs w:val="20"/>
      <w:lang w:val="en-US" w:eastAsia="de-DE"/>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548DD4"/>
      </w:tcPr>
    </w:tblStylePr>
    <w:tblStylePr w:type="lastRow">
      <w:rPr>
        <w:rFonts w:ascii="Arial" w:hAnsi="Arial" w:cs="Calibri"/>
        <w:color w:val="F2F2F2"/>
        <w:sz w:val="22"/>
      </w:rPr>
      <w:tblPr/>
      <w:tcPr>
        <w:shd w:val="clear" w:color="auto" w:fill="548DD4"/>
      </w:tcPr>
    </w:tblStylePr>
    <w:tblStylePr w:type="firstCol">
      <w:rPr>
        <w:rFonts w:ascii="Arial" w:hAnsi="Arial" w:cs="Calibri"/>
        <w:color w:val="F2F2F2"/>
        <w:sz w:val="22"/>
      </w:rPr>
      <w:tblPr/>
      <w:tcPr>
        <w:shd w:val="clear" w:color="auto" w:fill="548DD4"/>
      </w:tcPr>
    </w:tblStylePr>
    <w:tblStylePr w:type="lastCol">
      <w:rPr>
        <w:rFonts w:ascii="Arial" w:hAnsi="Arial" w:cs="Calibri"/>
        <w:color w:val="F2F2F2"/>
        <w:sz w:val="22"/>
      </w:rPr>
      <w:tblPr/>
      <w:tcPr>
        <w:shd w:val="clear" w:color="auto" w:fill="548DD4"/>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C6D9F1"/>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C6D9F1"/>
      </w:tcPr>
    </w:tblStylePr>
  </w:style>
  <w:style w:type="table" w:customStyle="1" w:styleId="BorderedLined-Accent2">
    <w:name w:val="Bordered &amp; Lined - Accent 2"/>
    <w:uiPriority w:val="99"/>
    <w:rPr>
      <w:color w:val="404040"/>
      <w:sz w:val="20"/>
      <w:szCs w:val="20"/>
      <w:lang w:val="en-US" w:eastAsia="de-DE"/>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D99594"/>
      </w:tcPr>
    </w:tblStylePr>
    <w:tblStylePr w:type="lastRow">
      <w:rPr>
        <w:rFonts w:ascii="Arial" w:hAnsi="Arial" w:cs="Calibri"/>
        <w:color w:val="F2F2F2"/>
        <w:sz w:val="22"/>
      </w:rPr>
      <w:tblPr/>
      <w:tcPr>
        <w:shd w:val="clear" w:color="auto" w:fill="D99594"/>
      </w:tcPr>
    </w:tblStylePr>
    <w:tblStylePr w:type="firstCol">
      <w:rPr>
        <w:rFonts w:ascii="Arial" w:hAnsi="Arial" w:cs="Calibri"/>
        <w:color w:val="F2F2F2"/>
        <w:sz w:val="22"/>
      </w:rPr>
      <w:tblPr/>
      <w:tcPr>
        <w:shd w:val="clear" w:color="auto" w:fill="D99594"/>
      </w:tcPr>
    </w:tblStylePr>
    <w:tblStylePr w:type="lastCol">
      <w:rPr>
        <w:rFonts w:ascii="Arial" w:hAnsi="Arial" w:cs="Calibri"/>
        <w:color w:val="F2F2F2"/>
        <w:sz w:val="22"/>
      </w:rPr>
      <w:tblPr/>
      <w:tcPr>
        <w:shd w:val="clear" w:color="auto" w:fill="D99594"/>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2DBDB"/>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2DBDB"/>
      </w:tcPr>
    </w:tblStylePr>
  </w:style>
  <w:style w:type="table" w:customStyle="1" w:styleId="BorderedLined-Accent3">
    <w:name w:val="Bordered &amp; Lined - Accent 3"/>
    <w:uiPriority w:val="99"/>
    <w:rPr>
      <w:color w:val="404040"/>
      <w:sz w:val="20"/>
      <w:szCs w:val="20"/>
      <w:lang w:val="en-US" w:eastAsia="de-DE"/>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9BBB59"/>
      </w:tcPr>
    </w:tblStylePr>
    <w:tblStylePr w:type="lastRow">
      <w:rPr>
        <w:rFonts w:ascii="Arial" w:hAnsi="Arial" w:cs="Calibri"/>
        <w:color w:val="F2F2F2"/>
        <w:sz w:val="22"/>
      </w:rPr>
      <w:tblPr/>
      <w:tcPr>
        <w:shd w:val="clear" w:color="auto" w:fill="9BBB59"/>
      </w:tcPr>
    </w:tblStylePr>
    <w:tblStylePr w:type="firstCol">
      <w:rPr>
        <w:rFonts w:ascii="Arial" w:hAnsi="Arial" w:cs="Calibri"/>
        <w:color w:val="F2F2F2"/>
        <w:sz w:val="22"/>
      </w:rPr>
      <w:tblPr/>
      <w:tcPr>
        <w:shd w:val="clear" w:color="auto" w:fill="9BBB59"/>
      </w:tcPr>
    </w:tblStylePr>
    <w:tblStylePr w:type="lastCol">
      <w:rPr>
        <w:rFonts w:ascii="Arial" w:hAnsi="Arial" w:cs="Calibri"/>
        <w:color w:val="F2F2F2"/>
        <w:sz w:val="22"/>
      </w:rPr>
      <w:tblPr/>
      <w:tcPr>
        <w:shd w:val="clear" w:color="auto" w:fill="9BBB59"/>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EAF1DD"/>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EAF1DD"/>
      </w:tcPr>
    </w:tblStylePr>
  </w:style>
  <w:style w:type="table" w:customStyle="1" w:styleId="BorderedLined-Accent4">
    <w:name w:val="Bordered &amp; Lined - Accent 4"/>
    <w:uiPriority w:val="99"/>
    <w:rPr>
      <w:color w:val="404040"/>
      <w:sz w:val="20"/>
      <w:szCs w:val="20"/>
      <w:lang w:val="en-US" w:eastAsia="de-DE"/>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B2A1C7"/>
      </w:tcPr>
    </w:tblStylePr>
    <w:tblStylePr w:type="lastRow">
      <w:rPr>
        <w:rFonts w:ascii="Arial" w:hAnsi="Arial" w:cs="Calibri"/>
        <w:color w:val="F2F2F2"/>
        <w:sz w:val="22"/>
      </w:rPr>
      <w:tblPr/>
      <w:tcPr>
        <w:shd w:val="clear" w:color="auto" w:fill="B2A1C7"/>
      </w:tcPr>
    </w:tblStylePr>
    <w:tblStylePr w:type="firstCol">
      <w:rPr>
        <w:rFonts w:ascii="Arial" w:hAnsi="Arial" w:cs="Calibri"/>
        <w:color w:val="F2F2F2"/>
        <w:sz w:val="22"/>
      </w:rPr>
      <w:tblPr/>
      <w:tcPr>
        <w:shd w:val="clear" w:color="auto" w:fill="B2A1C7"/>
      </w:tcPr>
    </w:tblStylePr>
    <w:tblStylePr w:type="lastCol">
      <w:rPr>
        <w:rFonts w:ascii="Arial" w:hAnsi="Arial" w:cs="Calibri"/>
        <w:color w:val="F2F2F2"/>
        <w:sz w:val="22"/>
      </w:rPr>
      <w:tblPr/>
      <w:tcPr>
        <w:shd w:val="clear" w:color="auto" w:fill="B2A1C7"/>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E5DFEC"/>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E5DFEC"/>
      </w:tcPr>
    </w:tblStylePr>
  </w:style>
  <w:style w:type="table" w:customStyle="1" w:styleId="BorderedLined-Accent5">
    <w:name w:val="Bordered &amp; Lined - Accent 5"/>
    <w:uiPriority w:val="99"/>
    <w:rPr>
      <w:color w:val="404040"/>
      <w:sz w:val="20"/>
      <w:szCs w:val="20"/>
      <w:lang w:val="en-US" w:eastAsia="de-DE"/>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4BACC6"/>
      </w:tcPr>
    </w:tblStylePr>
    <w:tblStylePr w:type="lastRow">
      <w:rPr>
        <w:rFonts w:ascii="Arial" w:hAnsi="Arial" w:cs="Calibri"/>
        <w:color w:val="F2F2F2"/>
        <w:sz w:val="22"/>
      </w:rPr>
      <w:tblPr/>
      <w:tcPr>
        <w:shd w:val="clear" w:color="auto" w:fill="4BACC6"/>
      </w:tcPr>
    </w:tblStylePr>
    <w:tblStylePr w:type="firstCol">
      <w:rPr>
        <w:rFonts w:ascii="Arial" w:hAnsi="Arial" w:cs="Calibri"/>
        <w:color w:val="F2F2F2"/>
        <w:sz w:val="22"/>
      </w:rPr>
      <w:tblPr/>
      <w:tcPr>
        <w:shd w:val="clear" w:color="auto" w:fill="4BACC6"/>
      </w:tcPr>
    </w:tblStylePr>
    <w:tblStylePr w:type="lastCol">
      <w:rPr>
        <w:rFonts w:ascii="Arial" w:hAnsi="Arial" w:cs="Calibri"/>
        <w:color w:val="F2F2F2"/>
        <w:sz w:val="22"/>
      </w:rPr>
      <w:tblPr/>
      <w:tcPr>
        <w:shd w:val="clear" w:color="auto" w:fill="4BACC6"/>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DAEEF3"/>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DAEEF3"/>
      </w:tcPr>
    </w:tblStylePr>
  </w:style>
  <w:style w:type="table" w:customStyle="1" w:styleId="BorderedLined-Accent6">
    <w:name w:val="Bordered &amp; Lined - Accent 6"/>
    <w:uiPriority w:val="99"/>
    <w:rPr>
      <w:color w:val="404040"/>
      <w:sz w:val="20"/>
      <w:szCs w:val="20"/>
      <w:lang w:val="en-US" w:eastAsia="de-DE"/>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s="Calibri"/>
        <w:color w:val="F2F2F2"/>
        <w:sz w:val="22"/>
      </w:rPr>
      <w:tblPr/>
      <w:tcPr>
        <w:shd w:val="clear" w:color="auto" w:fill="F79646"/>
      </w:tcPr>
    </w:tblStylePr>
    <w:tblStylePr w:type="lastRow">
      <w:rPr>
        <w:rFonts w:ascii="Arial" w:hAnsi="Arial" w:cs="Calibri"/>
        <w:color w:val="F2F2F2"/>
        <w:sz w:val="22"/>
      </w:rPr>
      <w:tblPr/>
      <w:tcPr>
        <w:shd w:val="clear" w:color="auto" w:fill="F79646"/>
      </w:tcPr>
    </w:tblStylePr>
    <w:tblStylePr w:type="firstCol">
      <w:rPr>
        <w:rFonts w:ascii="Arial" w:hAnsi="Arial" w:cs="Calibri"/>
        <w:color w:val="F2F2F2"/>
        <w:sz w:val="22"/>
      </w:rPr>
      <w:tblPr/>
      <w:tcPr>
        <w:shd w:val="clear" w:color="auto" w:fill="F79646"/>
      </w:tcPr>
    </w:tblStylePr>
    <w:tblStylePr w:type="lastCol">
      <w:rPr>
        <w:rFonts w:ascii="Arial" w:hAnsi="Arial" w:cs="Calibri"/>
        <w:color w:val="F2F2F2"/>
        <w:sz w:val="22"/>
      </w:rPr>
      <w:tblPr/>
      <w:tcPr>
        <w:shd w:val="clear" w:color="auto" w:fill="F79646"/>
      </w:tcPr>
    </w:tblStylePr>
    <w:tblStylePr w:type="band1Vert">
      <w:rPr>
        <w:rFonts w:ascii="Arial" w:hAnsi="Arial" w:cs="Calibri"/>
        <w:color w:val="404040"/>
        <w:sz w:val="22"/>
      </w:rPr>
    </w:tblStylePr>
    <w:tblStylePr w:type="band2Vert">
      <w:rPr>
        <w:rFonts w:ascii="Arial" w:hAnsi="Arial" w:cs="Calibri"/>
        <w:color w:val="404040"/>
        <w:sz w:val="22"/>
      </w:rPr>
      <w:tblPr/>
      <w:tcPr>
        <w:shd w:val="clear" w:color="auto" w:fill="FDE9D9"/>
      </w:tcPr>
    </w:tblStylePr>
    <w:tblStylePr w:type="band1Horz">
      <w:rPr>
        <w:rFonts w:ascii="Arial" w:hAnsi="Arial" w:cs="Calibri"/>
        <w:color w:val="404040"/>
        <w:sz w:val="22"/>
      </w:rPr>
    </w:tblStylePr>
    <w:tblStylePr w:type="band2Horz">
      <w:rPr>
        <w:rFonts w:ascii="Arial" w:hAnsi="Arial" w:cs="Calibri"/>
        <w:color w:val="404040"/>
        <w:sz w:val="22"/>
      </w:rPr>
      <w:tblPr/>
      <w:tcPr>
        <w:shd w:val="clear" w:color="auto" w:fill="FDE9D9"/>
      </w:tcPr>
    </w:tblStylePr>
  </w:style>
  <w:style w:type="character" w:styleId="Link">
    <w:name w:val="Hyperlink"/>
    <w:basedOn w:val="Absatz-Standardschriftart"/>
    <w:uiPriority w:val="99"/>
    <w:rPr>
      <w:rFonts w:cs="Times New Roman"/>
      <w:color w:val="0000FF"/>
      <w:u w:val="single"/>
    </w:rPr>
  </w:style>
  <w:style w:type="paragraph" w:styleId="Funotentext">
    <w:name w:val="footnote text"/>
    <w:basedOn w:val="Standard"/>
    <w:uiPriority w:val="99"/>
    <w:pPr>
      <w:spacing w:after="0"/>
    </w:pPr>
    <w:rPr>
      <w:sz w:val="20"/>
    </w:rPr>
  </w:style>
  <w:style w:type="character" w:customStyle="1" w:styleId="FootnoteTextChar">
    <w:name w:val="Footnote Text Char"/>
    <w:basedOn w:val="Absatz-Standardschriftart"/>
    <w:uiPriority w:val="99"/>
    <w:semiHidden/>
    <w:rPr>
      <w:rFonts w:cs="Times New Roman"/>
      <w:sz w:val="20"/>
    </w:rPr>
  </w:style>
  <w:style w:type="character" w:styleId="Funotenzeichen">
    <w:name w:val="footnote reference"/>
    <w:basedOn w:val="Absatz-Standardschriftart"/>
    <w:uiPriority w:val="99"/>
    <w:rPr>
      <w:rFonts w:cs="Times New Roman"/>
      <w:vertAlign w:val="superscript"/>
    </w:rPr>
  </w:style>
  <w:style w:type="paragraph" w:styleId="Kopfzeile">
    <w:name w:val="header"/>
    <w:basedOn w:val="Standard"/>
    <w:uiPriority w:val="99"/>
    <w:pPr>
      <w:tabs>
        <w:tab w:val="center" w:pos="4536"/>
        <w:tab w:val="right" w:pos="9072"/>
      </w:tabs>
      <w:spacing w:after="0"/>
    </w:pPr>
  </w:style>
  <w:style w:type="character" w:customStyle="1" w:styleId="HeaderChar">
    <w:name w:val="Header Char"/>
    <w:basedOn w:val="Absatz-Standardschriftart"/>
    <w:uiPriority w:val="99"/>
    <w:semiHidden/>
    <w:rPr>
      <w:rFonts w:ascii="Times New Roman" w:eastAsia="Times New Roman" w:hAnsi="Times New Roman" w:cs="Times New Roman"/>
      <w:lang w:val="de-DE" w:eastAsia="de-DE"/>
    </w:rPr>
  </w:style>
  <w:style w:type="character" w:customStyle="1" w:styleId="KopfzeileZchn">
    <w:name w:val="Kopfzeile Zchn"/>
    <w:basedOn w:val="Absatz-Standardschriftart"/>
    <w:uiPriority w:val="99"/>
    <w:rPr>
      <w:rFonts w:cs="Times New Roman"/>
    </w:rPr>
  </w:style>
  <w:style w:type="paragraph" w:styleId="Fuzeile">
    <w:name w:val="footer"/>
    <w:basedOn w:val="Standard"/>
    <w:uiPriority w:val="99"/>
    <w:pPr>
      <w:tabs>
        <w:tab w:val="center" w:pos="4536"/>
        <w:tab w:val="right" w:pos="9072"/>
      </w:tabs>
      <w:spacing w:after="0"/>
    </w:pPr>
  </w:style>
  <w:style w:type="character" w:customStyle="1" w:styleId="FooterChar">
    <w:name w:val="Footer Char"/>
    <w:basedOn w:val="Absatz-Standardschriftart"/>
    <w:uiPriority w:val="99"/>
    <w:semiHidden/>
    <w:rPr>
      <w:rFonts w:ascii="Times New Roman" w:eastAsia="Times New Roman" w:hAnsi="Times New Roman" w:cs="Times New Roman"/>
      <w:lang w:val="de-DE" w:eastAsia="de-DE"/>
    </w:rPr>
  </w:style>
  <w:style w:type="character" w:customStyle="1" w:styleId="FuzeileZchn">
    <w:name w:val="Fußzeile Zchn"/>
    <w:basedOn w:val="Absatz-Standardschriftart"/>
    <w:uiPriority w:val="99"/>
    <w:rPr>
      <w:rFonts w:cs="Times New Roman"/>
    </w:rPr>
  </w:style>
  <w:style w:type="table" w:styleId="Tabellenraster">
    <w:name w:val="Table Grid"/>
    <w:basedOn w:val="NormaleTabelle"/>
    <w:uiPriority w:val="9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uiPriority w:val="99"/>
    <w:rPr>
      <w:rFonts w:ascii="Concourse C6" w:hAnsi="Concourse C6" w:cs="Arial"/>
      <w:b/>
      <w:bCs/>
      <w:smallCaps/>
      <w:sz w:val="32"/>
      <w:szCs w:val="32"/>
      <w:lang w:eastAsia="de-DE"/>
    </w:rPr>
  </w:style>
  <w:style w:type="character" w:customStyle="1" w:styleId="berschrift2Zchn">
    <w:name w:val="Überschrift 2 Zchn"/>
    <w:basedOn w:val="Absatz-Standardschriftart"/>
    <w:uiPriority w:val="99"/>
    <w:rPr>
      <w:rFonts w:ascii="Cambria" w:eastAsia="Times New Roman" w:hAnsi="Cambria" w:cs="Cambria"/>
      <w:b/>
      <w:bCs/>
      <w:smallCaps/>
      <w:color w:val="000000"/>
      <w:sz w:val="28"/>
      <w:szCs w:val="28"/>
      <w:lang w:val="en-US" w:eastAsia="ja-JP"/>
    </w:rPr>
  </w:style>
  <w:style w:type="character" w:customStyle="1" w:styleId="berschrift3Zchn">
    <w:name w:val="Überschrift 3 Zchn"/>
    <w:basedOn w:val="Absatz-Standardschriftart"/>
    <w:uiPriority w:val="99"/>
    <w:rPr>
      <w:rFonts w:ascii="Cambria" w:eastAsia="Times New Roman" w:hAnsi="Cambria" w:cs="Cambria"/>
      <w:b/>
      <w:bCs/>
      <w:color w:val="000000"/>
      <w:lang w:val="en-US" w:eastAsia="ja-JP"/>
    </w:rPr>
  </w:style>
  <w:style w:type="character" w:customStyle="1" w:styleId="berschrift4Zchn">
    <w:name w:val="Überschrift 4 Zchn"/>
    <w:basedOn w:val="Absatz-Standardschriftart"/>
    <w:uiPriority w:val="99"/>
    <w:rPr>
      <w:rFonts w:ascii="Cambria" w:eastAsia="Times New Roman" w:hAnsi="Cambria" w:cs="Cambria"/>
      <w:b/>
      <w:bCs/>
      <w:i/>
      <w:iCs/>
      <w:color w:val="000000"/>
      <w:lang w:val="en-US" w:eastAsia="ja-JP"/>
    </w:rPr>
  </w:style>
  <w:style w:type="character" w:customStyle="1" w:styleId="berschrift5Zchn">
    <w:name w:val="Überschrift 5 Zchn"/>
    <w:basedOn w:val="Absatz-Standardschriftart"/>
    <w:uiPriority w:val="99"/>
    <w:rPr>
      <w:rFonts w:ascii="Cambria" w:eastAsia="Times New Roman" w:hAnsi="Cambria" w:cs="Cambria"/>
      <w:color w:val="17365D"/>
      <w:lang w:val="en-US" w:eastAsia="ja-JP"/>
    </w:rPr>
  </w:style>
  <w:style w:type="paragraph" w:customStyle="1" w:styleId="konfidasStandard">
    <w:name w:val="konfidasStandard"/>
    <w:basedOn w:val="Standard"/>
    <w:uiPriority w:val="99"/>
    <w:pPr>
      <w:jc w:val="both"/>
    </w:pPr>
    <w:rPr>
      <w:rFonts w:ascii="Equity Text B" w:hAnsi="Equity Text B"/>
    </w:rPr>
  </w:style>
  <w:style w:type="paragraph" w:styleId="Titel">
    <w:name w:val="Title"/>
    <w:basedOn w:val="Standard"/>
    <w:next w:val="Standard"/>
    <w:uiPriority w:val="99"/>
    <w:qFormat/>
    <w:pPr>
      <w:spacing w:after="0"/>
      <w:contextualSpacing/>
    </w:pPr>
    <w:rPr>
      <w:rFonts w:ascii="Cambria" w:eastAsia="Calibri" w:hAnsi="Cambria" w:cs="Cambria"/>
      <w:spacing w:val="-3"/>
      <w:sz w:val="56"/>
      <w:szCs w:val="56"/>
    </w:rPr>
  </w:style>
  <w:style w:type="character" w:customStyle="1" w:styleId="TitleChar">
    <w:name w:val="Title Char"/>
    <w:basedOn w:val="Absatz-Standardschriftart"/>
    <w:uiPriority w:val="10"/>
    <w:rPr>
      <w:rFonts w:ascii="Cambria" w:eastAsia="Cambria" w:hAnsi="Cambria" w:cs="Cambria"/>
      <w:b/>
      <w:bCs/>
      <w:sz w:val="32"/>
      <w:szCs w:val="32"/>
      <w:lang w:val="de-DE" w:eastAsia="de-DE"/>
    </w:rPr>
  </w:style>
  <w:style w:type="character" w:customStyle="1" w:styleId="TitelZchn">
    <w:name w:val="Titel Zchn"/>
    <w:basedOn w:val="Absatz-Standardschriftart"/>
    <w:uiPriority w:val="99"/>
    <w:rPr>
      <w:rFonts w:ascii="Cambria" w:eastAsia="Times New Roman" w:hAnsi="Cambria" w:cs="Cambria"/>
      <w:spacing w:val="-3"/>
      <w:sz w:val="56"/>
      <w:szCs w:val="56"/>
      <w:lang w:eastAsia="de-DE"/>
    </w:rPr>
  </w:style>
  <w:style w:type="paragraph" w:styleId="Beschriftung">
    <w:name w:val="caption"/>
    <w:basedOn w:val="Standard"/>
    <w:next w:val="Standard"/>
    <w:uiPriority w:val="99"/>
    <w:qFormat/>
    <w:pPr>
      <w:spacing w:after="200"/>
    </w:pPr>
    <w:rPr>
      <w:i/>
      <w:iCs/>
      <w:color w:val="1F497D"/>
      <w:sz w:val="18"/>
      <w:szCs w:val="18"/>
    </w:rPr>
  </w:style>
  <w:style w:type="character" w:styleId="Kommentarzeichen">
    <w:name w:val="annotation reference"/>
    <w:basedOn w:val="Absatz-Standardschriftart"/>
    <w:uiPriority w:val="99"/>
    <w:semiHidden/>
    <w:rPr>
      <w:rFonts w:cs="Times New Roman"/>
      <w:sz w:val="18"/>
      <w:szCs w:val="18"/>
    </w:rPr>
  </w:style>
  <w:style w:type="paragraph" w:styleId="Kommentartext">
    <w:name w:val="annotation text"/>
    <w:basedOn w:val="Standard"/>
    <w:uiPriority w:val="99"/>
    <w:semiHidden/>
    <w:rPr>
      <w:sz w:val="24"/>
      <w:szCs w:val="24"/>
    </w:rPr>
  </w:style>
  <w:style w:type="character" w:customStyle="1" w:styleId="CommentTextChar">
    <w:name w:val="Comment Text Char"/>
    <w:basedOn w:val="Absatz-Standardschriftart"/>
    <w:uiPriority w:val="99"/>
    <w:semiHidden/>
    <w:rPr>
      <w:rFonts w:eastAsia="Times New Roman" w:cs="Times New Roman"/>
      <w:sz w:val="24"/>
      <w:szCs w:val="24"/>
      <w:lang w:val="de-DE" w:eastAsia="de-DE" w:bidi="ar-SA"/>
    </w:rPr>
  </w:style>
  <w:style w:type="character" w:customStyle="1" w:styleId="KommentartextZchn">
    <w:name w:val="Kommentartext Zchn"/>
    <w:basedOn w:val="Absatz-Standardschriftart"/>
    <w:uiPriority w:val="99"/>
    <w:semiHidden/>
    <w:rPr>
      <w:rFonts w:ascii="Times New Roman" w:hAnsi="Times New Roman" w:cs="Times New Roman"/>
      <w:sz w:val="24"/>
      <w:szCs w:val="24"/>
      <w:lang w:eastAsia="de-DE"/>
    </w:rPr>
  </w:style>
  <w:style w:type="paragraph" w:styleId="Kommentarthema">
    <w:name w:val="annotation subject"/>
    <w:basedOn w:val="Kommentartext"/>
    <w:next w:val="Kommentartext"/>
    <w:uiPriority w:val="99"/>
    <w:semiHidden/>
    <w:rPr>
      <w:b/>
      <w:bCs/>
      <w:sz w:val="20"/>
      <w:szCs w:val="20"/>
    </w:rPr>
  </w:style>
  <w:style w:type="character" w:customStyle="1" w:styleId="CommentSubjectChar">
    <w:name w:val="Comment Subject Char"/>
    <w:basedOn w:val="CommentTextChar"/>
    <w:uiPriority w:val="99"/>
    <w:semiHidden/>
    <w:rPr>
      <w:rFonts w:ascii="Times New Roman" w:eastAsia="Times New Roman" w:hAnsi="Times New Roman" w:cs="Times New Roman"/>
      <w:b/>
      <w:bCs/>
      <w:sz w:val="20"/>
      <w:szCs w:val="20"/>
      <w:lang w:val="de-DE" w:eastAsia="de-DE" w:bidi="ar-SA"/>
    </w:rPr>
  </w:style>
  <w:style w:type="character" w:customStyle="1" w:styleId="KommentarthemaZchn">
    <w:name w:val="Kommentarthema Zchn"/>
    <w:basedOn w:val="KommentartextZchn"/>
    <w:uiPriority w:val="99"/>
    <w:semiHidden/>
    <w:rPr>
      <w:rFonts w:ascii="Times New Roman" w:hAnsi="Times New Roman" w:cs="Times New Roman"/>
      <w:b/>
      <w:bCs/>
      <w:sz w:val="20"/>
      <w:szCs w:val="20"/>
      <w:lang w:eastAsia="de-DE"/>
    </w:rPr>
  </w:style>
  <w:style w:type="paragraph" w:styleId="Sprechblasentext">
    <w:name w:val="Balloon Text"/>
    <w:basedOn w:val="Standard"/>
    <w:uiPriority w:val="99"/>
    <w:semiHidden/>
    <w:pPr>
      <w:spacing w:after="0"/>
    </w:pPr>
    <w:rPr>
      <w:sz w:val="18"/>
      <w:szCs w:val="18"/>
    </w:rPr>
  </w:style>
  <w:style w:type="character" w:customStyle="1" w:styleId="BalloonTextChar">
    <w:name w:val="Balloon Text Char"/>
    <w:basedOn w:val="Absatz-Standardschriftart"/>
    <w:uiPriority w:val="99"/>
    <w:semiHidden/>
    <w:rPr>
      <w:rFonts w:ascii="Times New Roman" w:eastAsia="Times New Roman" w:hAnsi="Times New Roman" w:cs="Times New Roman"/>
      <w:sz w:val="0"/>
      <w:szCs w:val="0"/>
      <w:lang w:val="de-DE" w:eastAsia="de-DE"/>
    </w:rPr>
  </w:style>
  <w:style w:type="character" w:customStyle="1" w:styleId="SprechblasentextZchn">
    <w:name w:val="Sprechblasentext Zchn"/>
    <w:basedOn w:val="Absatz-Standardschriftart"/>
    <w:uiPriority w:val="99"/>
    <w:semiHidden/>
    <w:rPr>
      <w:rFonts w:ascii="Times New Roman" w:hAnsi="Times New Roman" w:cs="Times New Roman"/>
      <w:sz w:val="18"/>
      <w:szCs w:val="18"/>
      <w:lang w:eastAsia="de-DE"/>
    </w:rPr>
  </w:style>
  <w:style w:type="paragraph" w:styleId="StandardWeb">
    <w:name w:val="Normal (Web)"/>
    <w:basedOn w:val="Standard"/>
    <w:uiPriority w:val="9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eastAsia="Calibri"/>
      <w:sz w:val="24"/>
      <w:szCs w:val="24"/>
    </w:rPr>
  </w:style>
  <w:style w:type="paragraph" w:styleId="berarbeitung">
    <w:name w:val="Revision"/>
    <w:hidden/>
    <w:uiPriority w:val="99"/>
    <w:semiHidden/>
    <w:rPr>
      <w:rFonts w:ascii="Times New Roman" w:eastAsia="Times New Roman" w:hAnsi="Times New Roman" w:cs="Times New Roman"/>
      <w:lang w:val="de-DE" w:eastAsia="de-DE"/>
    </w:rPr>
  </w:style>
  <w:style w:type="paragraph" w:styleId="Dokumentstruktur">
    <w:name w:val="Document Map"/>
    <w:basedOn w:val="Standard"/>
    <w:link w:val="DokumentstrukturZchn"/>
    <w:uiPriority w:val="99"/>
    <w:semiHidden/>
    <w:unhideWhenUsed/>
    <w:rsid w:val="00E336BD"/>
    <w:pPr>
      <w:spacing w:after="0"/>
    </w:pPr>
    <w:rPr>
      <w:sz w:val="24"/>
      <w:szCs w:val="24"/>
    </w:rPr>
  </w:style>
  <w:style w:type="character" w:customStyle="1" w:styleId="DokumentstrukturZchn">
    <w:name w:val="Dokumentstruktur Zchn"/>
    <w:basedOn w:val="Absatz-Standardschriftart"/>
    <w:link w:val="Dokumentstruktur"/>
    <w:uiPriority w:val="99"/>
    <w:semiHidden/>
    <w:rsid w:val="00E336BD"/>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Arial"/>
      </a:majorFont>
      <a:minorFont>
        <a:latin typeface="Calibri"/>
        <a:ea typeface="ＭＳ 明朝"/>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3255</Words>
  <Characters>20512</Characters>
  <Application>Microsoft Macintosh Word</Application>
  <DocSecurity>0</DocSecurity>
  <Lines>170</Lines>
  <Paragraphs>47</Paragraphs>
  <ScaleCrop>false</ScaleCrop>
  <LinksUpToDate>false</LinksUpToDate>
  <CharactersWithSpaces>23720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Nils Tekampe</cp:lastModifiedBy>
  <cp:revision>3</cp:revision>
  <dcterms:created xsi:type="dcterms:W3CDTF">2017-06-24T12:02:00Z</dcterms:created>
  <dcterms:modified xsi:type="dcterms:W3CDTF">2017-06-24T15:40:00Z</dcterms:modified>
</cp:coreProperties>
</file>